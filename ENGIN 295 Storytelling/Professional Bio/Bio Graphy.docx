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E863" w14:textId="77777777" w:rsidR="0035186E" w:rsidRDefault="0035186E">
      <w:pPr>
        <w:widowControl/>
        <w:jc w:val="left"/>
        <w:rPr>
          <w:ins w:id="0" w:author="昀哲 李" w:date="2024-09-06T20:56:00Z"/>
          <w:rFonts w:ascii="Cambria" w:eastAsiaTheme="minorEastAsia" w:hAnsi="Cambria" w:hint="eastAsia"/>
          <w:b/>
          <w:bCs/>
          <w:sz w:val="28"/>
          <w:szCs w:val="32"/>
        </w:rPr>
      </w:pPr>
    </w:p>
    <w:p w14:paraId="5F4A8592" w14:textId="77777777" w:rsidR="0035186E" w:rsidRDefault="0035186E">
      <w:pPr>
        <w:widowControl/>
        <w:jc w:val="left"/>
        <w:rPr>
          <w:ins w:id="1" w:author="昀哲 李" w:date="2024-09-06T20:56:00Z"/>
          <w:rFonts w:ascii="Cambria" w:eastAsiaTheme="minorEastAsia" w:hAnsi="Cambria"/>
          <w:b/>
          <w:bCs/>
          <w:sz w:val="28"/>
          <w:szCs w:val="32"/>
        </w:rPr>
      </w:pPr>
    </w:p>
    <w:p w14:paraId="666500B9" w14:textId="77777777" w:rsidR="0035186E" w:rsidRDefault="0035186E">
      <w:pPr>
        <w:widowControl/>
        <w:jc w:val="left"/>
        <w:rPr>
          <w:ins w:id="2" w:author="昀哲 李" w:date="2024-09-06T20:56:00Z"/>
          <w:rFonts w:ascii="Cambria" w:eastAsiaTheme="minorEastAsia" w:hAnsi="Cambria"/>
          <w:b/>
          <w:bCs/>
          <w:sz w:val="28"/>
          <w:szCs w:val="32"/>
        </w:rPr>
      </w:pPr>
    </w:p>
    <w:p w14:paraId="687BCAD1" w14:textId="77777777" w:rsidR="0035186E" w:rsidRDefault="0035186E">
      <w:pPr>
        <w:widowControl/>
        <w:jc w:val="left"/>
        <w:rPr>
          <w:ins w:id="3" w:author="昀哲 李" w:date="2024-09-06T20:56:00Z"/>
          <w:rFonts w:ascii="Cambria" w:eastAsiaTheme="minorEastAsia" w:hAnsi="Cambria"/>
          <w:b/>
          <w:bCs/>
          <w:sz w:val="28"/>
          <w:szCs w:val="32"/>
        </w:rPr>
      </w:pPr>
    </w:p>
    <w:p w14:paraId="1C5C9A76" w14:textId="77777777" w:rsidR="0035186E" w:rsidRDefault="0035186E">
      <w:pPr>
        <w:widowControl/>
        <w:jc w:val="left"/>
        <w:rPr>
          <w:ins w:id="4" w:author="昀哲 李" w:date="2024-09-06T20:56:00Z"/>
          <w:rFonts w:ascii="Cambria" w:eastAsiaTheme="minorEastAsia" w:hAnsi="Cambria"/>
          <w:b/>
          <w:bCs/>
          <w:sz w:val="28"/>
          <w:szCs w:val="32"/>
        </w:rPr>
      </w:pPr>
    </w:p>
    <w:p w14:paraId="5DF0E574" w14:textId="77777777" w:rsidR="0035186E" w:rsidRDefault="0035186E">
      <w:pPr>
        <w:widowControl/>
        <w:jc w:val="left"/>
        <w:rPr>
          <w:ins w:id="5" w:author="昀哲 李" w:date="2024-09-06T20:56:00Z"/>
          <w:rFonts w:ascii="Cambria" w:eastAsiaTheme="minorEastAsia" w:hAnsi="Cambria"/>
          <w:b/>
          <w:bCs/>
          <w:sz w:val="28"/>
          <w:szCs w:val="32"/>
        </w:rPr>
      </w:pPr>
    </w:p>
    <w:p w14:paraId="33C6F2ED" w14:textId="77777777" w:rsidR="0035186E" w:rsidRDefault="0035186E">
      <w:pPr>
        <w:widowControl/>
        <w:jc w:val="left"/>
        <w:rPr>
          <w:ins w:id="6" w:author="昀哲 李" w:date="2024-09-06T20:56:00Z"/>
          <w:rFonts w:ascii="Cambria" w:eastAsiaTheme="minorEastAsia" w:hAnsi="Cambria"/>
          <w:b/>
          <w:bCs/>
          <w:sz w:val="28"/>
          <w:szCs w:val="32"/>
        </w:rPr>
      </w:pPr>
    </w:p>
    <w:p w14:paraId="0D4EC805" w14:textId="77777777" w:rsidR="0035186E" w:rsidRPr="0035186E" w:rsidRDefault="00000000" w:rsidP="0035186E">
      <w:pPr>
        <w:pStyle w:val="Heading1"/>
        <w:widowControl/>
        <w:jc w:val="center"/>
        <w:rPr>
          <w:ins w:id="7" w:author="昀哲 李" w:date="2024-09-06T20:56:00Z"/>
          <w:rFonts w:ascii="Cambria" w:eastAsiaTheme="minorEastAsia" w:hAnsi="Cambria"/>
          <w:b w:val="0"/>
          <w:bCs w:val="0"/>
          <w:i/>
          <w:iCs/>
          <w:sz w:val="52"/>
          <w:szCs w:val="52"/>
          <w:rPrChange w:id="8" w:author="昀哲 李" w:date="2024-09-06T21:05:00Z">
            <w:rPr>
              <w:ins w:id="9" w:author="昀哲 李" w:date="2024-09-06T20:56:00Z"/>
              <w:rFonts w:eastAsiaTheme="minorEastAsia"/>
              <w:b/>
              <w:bCs/>
            </w:rPr>
          </w:rPrChange>
        </w:rPr>
        <w:pPrChange w:id="10" w:author="昀哲 李" w:date="2024-09-06T20:56:00Z">
          <w:pPr>
            <w:widowControl/>
            <w:jc w:val="left"/>
          </w:pPr>
        </w:pPrChange>
      </w:pPr>
      <w:ins w:id="11" w:author="昀哲 李" w:date="2024-09-06T20:56:00Z">
        <w:r>
          <w:rPr>
            <w:rFonts w:ascii="Cambria" w:eastAsiaTheme="minorEastAsia" w:hAnsi="Cambria"/>
            <w:i/>
            <w:iCs/>
            <w:sz w:val="52"/>
            <w:szCs w:val="52"/>
            <w:rPrChange w:id="12" w:author="昀哲 李" w:date="2024-09-06T21:05:00Z">
              <w:rPr>
                <w:rFonts w:eastAsiaTheme="minorEastAsia"/>
              </w:rPr>
            </w:rPrChange>
          </w:rPr>
          <w:t>Personal Biography</w:t>
        </w:r>
      </w:ins>
    </w:p>
    <w:p w14:paraId="374A0876" w14:textId="77777777" w:rsidR="0035186E" w:rsidRDefault="0035186E">
      <w:pPr>
        <w:widowControl/>
        <w:jc w:val="left"/>
        <w:rPr>
          <w:ins w:id="13" w:author="昀哲 李" w:date="2024-09-06T20:57:00Z"/>
          <w:rFonts w:ascii="Cambria" w:eastAsiaTheme="minorEastAsia" w:hAnsi="Cambria"/>
          <w:b/>
          <w:bCs/>
          <w:sz w:val="28"/>
          <w:szCs w:val="32"/>
        </w:rPr>
      </w:pPr>
    </w:p>
    <w:p w14:paraId="3DEBA0DB" w14:textId="77777777" w:rsidR="0035186E" w:rsidRDefault="00000000">
      <w:pPr>
        <w:widowControl/>
        <w:jc w:val="center"/>
        <w:rPr>
          <w:ins w:id="14" w:author="昀哲 李" w:date="2024-09-06T20:57:00Z"/>
          <w:rFonts w:ascii="Cambria" w:eastAsiaTheme="minorEastAsia" w:hAnsi="Cambria"/>
          <w:b/>
          <w:bCs/>
          <w:sz w:val="28"/>
          <w:szCs w:val="32"/>
        </w:rPr>
      </w:pPr>
      <w:ins w:id="15" w:author="昀哲 李" w:date="2024-09-06T20:56:00Z">
        <w:r>
          <w:rPr>
            <w:rFonts w:ascii="Cambria" w:eastAsiaTheme="minorEastAsia" w:hAnsi="Cambria"/>
            <w:b/>
            <w:bCs/>
            <w:sz w:val="28"/>
            <w:szCs w:val="32"/>
          </w:rPr>
          <w:t>Jonas (Yunzhe) Li</w:t>
        </w:r>
      </w:ins>
    </w:p>
    <w:p w14:paraId="3750ABB3" w14:textId="77777777" w:rsidR="0035186E" w:rsidRDefault="0035186E">
      <w:pPr>
        <w:widowControl/>
        <w:jc w:val="center"/>
        <w:rPr>
          <w:ins w:id="16" w:author="昀哲 李" w:date="2024-09-06T21:00:00Z"/>
          <w:rFonts w:ascii="Cambria" w:eastAsiaTheme="minorEastAsia" w:hAnsi="Cambria"/>
          <w:b/>
          <w:bCs/>
          <w:sz w:val="2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 w:author="昀哲 李" w:date="2024-09-06T21:05:00Z">
          <w:tblPr>
            <w:tblStyle w:val="TableGrid"/>
            <w:tblW w:w="0" w:type="auto"/>
            <w:tblLook w:val="04A0" w:firstRow="1" w:lastRow="0" w:firstColumn="1" w:lastColumn="0" w:noHBand="0" w:noVBand="1"/>
          </w:tblPr>
        </w:tblPrChange>
      </w:tblPr>
      <w:tblGrid>
        <w:gridCol w:w="2802"/>
        <w:gridCol w:w="5720"/>
        <w:tblGridChange w:id="18">
          <w:tblGrid>
            <w:gridCol w:w="2802"/>
            <w:gridCol w:w="1459"/>
            <w:gridCol w:w="4261"/>
          </w:tblGrid>
        </w:tblGridChange>
      </w:tblGrid>
      <w:tr w:rsidR="0035186E" w14:paraId="699C7BD7" w14:textId="77777777" w:rsidTr="0035186E">
        <w:trPr>
          <w:trHeight w:val="1129"/>
          <w:ins w:id="19" w:author="昀哲 李" w:date="2024-09-06T21:00:00Z"/>
        </w:trPr>
        <w:tc>
          <w:tcPr>
            <w:tcW w:w="2802" w:type="dxa"/>
            <w:tcPrChange w:id="20" w:author="昀哲 李" w:date="2024-09-06T21:05:00Z">
              <w:tcPr>
                <w:tcW w:w="4261" w:type="dxa"/>
                <w:gridSpan w:val="2"/>
              </w:tcPr>
            </w:tcPrChange>
          </w:tcPr>
          <w:p w14:paraId="7BEEE4EB" w14:textId="77777777" w:rsidR="0035186E" w:rsidRDefault="00000000" w:rsidP="0035186E">
            <w:pPr>
              <w:widowControl/>
              <w:rPr>
                <w:ins w:id="21" w:author="昀哲 李" w:date="2024-09-06T21:00:00Z"/>
                <w:rFonts w:ascii="Cambria" w:eastAsiaTheme="minorEastAsia" w:hAnsi="Cambria"/>
                <w:b/>
                <w:bCs/>
                <w:sz w:val="28"/>
                <w:szCs w:val="32"/>
              </w:rPr>
              <w:pPrChange w:id="22" w:author="昀哲 李" w:date="2024-09-06T21:01:00Z">
                <w:pPr>
                  <w:widowControl/>
                  <w:jc w:val="center"/>
                </w:pPr>
              </w:pPrChange>
            </w:pPr>
            <w:ins w:id="23" w:author="昀哲 李" w:date="2024-09-06T21:00:00Z">
              <w:r>
                <w:rPr>
                  <w:rFonts w:ascii="Cambria" w:eastAsiaTheme="minorEastAsia" w:hAnsi="Cambria"/>
                  <w:b/>
                  <w:bCs/>
                  <w:sz w:val="28"/>
                  <w:szCs w:val="32"/>
                </w:rPr>
                <w:t>Desired Audience:</w:t>
              </w:r>
            </w:ins>
          </w:p>
        </w:tc>
        <w:tc>
          <w:tcPr>
            <w:tcW w:w="5720" w:type="dxa"/>
            <w:tcPrChange w:id="24" w:author="昀哲 李" w:date="2024-09-06T21:05:00Z">
              <w:tcPr>
                <w:tcW w:w="4261" w:type="dxa"/>
              </w:tcPr>
            </w:tcPrChange>
          </w:tcPr>
          <w:p w14:paraId="16D0F6E5" w14:textId="77777777" w:rsidR="0035186E" w:rsidRPr="0035186E" w:rsidRDefault="00000000" w:rsidP="0035186E">
            <w:pPr>
              <w:widowControl/>
              <w:spacing w:line="276" w:lineRule="auto"/>
              <w:rPr>
                <w:ins w:id="25" w:author="昀哲 李" w:date="2024-09-06T21:00:00Z"/>
                <w:rFonts w:ascii="Cambria" w:eastAsiaTheme="minorEastAsia" w:hAnsi="Cambria"/>
                <w:sz w:val="28"/>
                <w:szCs w:val="32"/>
                <w:rPrChange w:id="26" w:author="昀哲 李" w:date="2024-09-06T21:01:00Z">
                  <w:rPr>
                    <w:ins w:id="27" w:author="昀哲 李" w:date="2024-09-06T21:00:00Z"/>
                    <w:rFonts w:ascii="Cambria" w:eastAsiaTheme="minorEastAsia" w:hAnsi="Cambria"/>
                    <w:b/>
                    <w:bCs/>
                    <w:sz w:val="28"/>
                    <w:szCs w:val="32"/>
                  </w:rPr>
                </w:rPrChange>
              </w:rPr>
              <w:pPrChange w:id="28" w:author="昀哲 李" w:date="2024-09-06T21:01:00Z">
                <w:pPr>
                  <w:widowControl/>
                  <w:jc w:val="center"/>
                </w:pPr>
              </w:pPrChange>
            </w:pPr>
            <w:ins w:id="29" w:author="昀哲 李" w:date="2024-09-06T21:00:00Z">
              <w:r>
                <w:rPr>
                  <w:rFonts w:ascii="Cambria" w:eastAsiaTheme="minorEastAsia" w:hAnsi="Cambria"/>
                  <w:sz w:val="28"/>
                  <w:szCs w:val="32"/>
                </w:rPr>
                <w:t>Recruiters from tech company, in the industry of robotics, vehicles, and Internet</w:t>
              </w:r>
            </w:ins>
          </w:p>
        </w:tc>
      </w:tr>
      <w:tr w:rsidR="0035186E" w14:paraId="3E6B0512" w14:textId="77777777" w:rsidTr="0035186E">
        <w:trPr>
          <w:trHeight w:val="1128"/>
          <w:ins w:id="30" w:author="昀哲 李" w:date="2024-09-06T21:00:00Z"/>
        </w:trPr>
        <w:tc>
          <w:tcPr>
            <w:tcW w:w="2802" w:type="dxa"/>
            <w:tcPrChange w:id="31" w:author="昀哲 李" w:date="2024-09-06T21:05:00Z">
              <w:tcPr>
                <w:tcW w:w="4261" w:type="dxa"/>
                <w:gridSpan w:val="2"/>
              </w:tcPr>
            </w:tcPrChange>
          </w:tcPr>
          <w:p w14:paraId="3347E057" w14:textId="77777777" w:rsidR="0035186E" w:rsidRDefault="00000000" w:rsidP="0035186E">
            <w:pPr>
              <w:widowControl/>
              <w:rPr>
                <w:ins w:id="32" w:author="昀哲 李" w:date="2024-09-06T21:00:00Z"/>
                <w:rFonts w:ascii="Cambria" w:eastAsiaTheme="minorEastAsia" w:hAnsi="Cambria"/>
                <w:b/>
                <w:bCs/>
                <w:sz w:val="28"/>
                <w:szCs w:val="32"/>
              </w:rPr>
              <w:pPrChange w:id="33" w:author="昀哲 李" w:date="2024-09-06T21:01:00Z">
                <w:pPr>
                  <w:widowControl/>
                  <w:jc w:val="center"/>
                </w:pPr>
              </w:pPrChange>
            </w:pPr>
            <w:ins w:id="34" w:author="昀哲 李" w:date="2024-09-06T21:00:00Z">
              <w:r>
                <w:rPr>
                  <w:rFonts w:ascii="Cambria" w:eastAsiaTheme="minorEastAsia" w:hAnsi="Cambria"/>
                  <w:b/>
                  <w:bCs/>
                  <w:sz w:val="28"/>
                  <w:szCs w:val="32"/>
                </w:rPr>
                <w:t>Communitive Goals</w:t>
              </w:r>
              <w:r>
                <w:rPr>
                  <w:rFonts w:ascii="Cambria" w:eastAsiaTheme="minorEastAsia" w:hAnsi="Cambria"/>
                  <w:sz w:val="28"/>
                  <w:szCs w:val="32"/>
                </w:rPr>
                <w:t>:</w:t>
              </w:r>
            </w:ins>
          </w:p>
        </w:tc>
        <w:tc>
          <w:tcPr>
            <w:tcW w:w="5720" w:type="dxa"/>
            <w:tcPrChange w:id="35" w:author="昀哲 李" w:date="2024-09-06T21:05:00Z">
              <w:tcPr>
                <w:tcW w:w="4261" w:type="dxa"/>
              </w:tcPr>
            </w:tcPrChange>
          </w:tcPr>
          <w:p w14:paraId="67763F65" w14:textId="77777777" w:rsidR="0035186E" w:rsidRPr="0035186E" w:rsidRDefault="00000000" w:rsidP="0035186E">
            <w:pPr>
              <w:widowControl/>
              <w:spacing w:line="276" w:lineRule="auto"/>
              <w:rPr>
                <w:ins w:id="36" w:author="昀哲 李" w:date="2024-09-06T21:00:00Z"/>
                <w:rFonts w:ascii="Cambria" w:eastAsiaTheme="minorEastAsia" w:hAnsi="Cambria"/>
                <w:sz w:val="28"/>
                <w:szCs w:val="32"/>
                <w:rPrChange w:id="37" w:author="昀哲 李" w:date="2024-09-06T21:01:00Z">
                  <w:rPr>
                    <w:ins w:id="38" w:author="昀哲 李" w:date="2024-09-06T21:00:00Z"/>
                    <w:rFonts w:ascii="Cambria" w:eastAsiaTheme="minorEastAsia" w:hAnsi="Cambria"/>
                    <w:b/>
                    <w:bCs/>
                    <w:sz w:val="28"/>
                    <w:szCs w:val="32"/>
                  </w:rPr>
                </w:rPrChange>
              </w:rPr>
              <w:pPrChange w:id="39" w:author="昀哲 李" w:date="2024-09-06T21:01:00Z">
                <w:pPr>
                  <w:widowControl/>
                  <w:jc w:val="center"/>
                </w:pPr>
              </w:pPrChange>
            </w:pPr>
            <w:ins w:id="40" w:author="昀哲 李" w:date="2024-09-06T21:00:00Z">
              <w:r>
                <w:rPr>
                  <w:rFonts w:ascii="Cambria" w:eastAsiaTheme="minorEastAsia" w:hAnsi="Cambria"/>
                  <w:sz w:val="28"/>
                  <w:szCs w:val="32"/>
                </w:rPr>
                <w:t>Convince the audience that I am the best candidate for their positions</w:t>
              </w:r>
            </w:ins>
          </w:p>
        </w:tc>
      </w:tr>
      <w:tr w:rsidR="0035186E" w14:paraId="6670E202" w14:textId="77777777" w:rsidTr="0035186E">
        <w:tblPrEx>
          <w:tblPrExChange w:id="41" w:author="昀哲 李" w:date="2024-09-06T21:05: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1128"/>
          <w:ins w:id="42" w:author="昀哲 李" w:date="2024-09-06T21:02:00Z"/>
        </w:trPr>
        <w:tc>
          <w:tcPr>
            <w:tcW w:w="2802" w:type="dxa"/>
            <w:tcPrChange w:id="43" w:author="昀哲 李" w:date="2024-09-06T21:05:00Z">
              <w:tcPr>
                <w:tcW w:w="2802" w:type="dxa"/>
              </w:tcPr>
            </w:tcPrChange>
          </w:tcPr>
          <w:p w14:paraId="00E15696" w14:textId="77777777" w:rsidR="0035186E" w:rsidRDefault="00000000">
            <w:pPr>
              <w:widowControl/>
              <w:rPr>
                <w:ins w:id="44" w:author="昀哲 李" w:date="2024-09-06T21:02:00Z"/>
                <w:rFonts w:ascii="Cambria" w:eastAsiaTheme="minorEastAsia" w:hAnsi="Cambria"/>
                <w:b/>
                <w:bCs/>
                <w:sz w:val="28"/>
                <w:szCs w:val="32"/>
              </w:rPr>
            </w:pPr>
            <w:ins w:id="45" w:author="昀哲 李" w:date="2024-09-06T21:02:00Z">
              <w:r>
                <w:rPr>
                  <w:rFonts w:ascii="Cambria" w:eastAsiaTheme="minorEastAsia" w:hAnsi="Cambria"/>
                  <w:b/>
                  <w:bCs/>
                  <w:sz w:val="28"/>
                  <w:szCs w:val="32"/>
                </w:rPr>
                <w:t>Constraints:</w:t>
              </w:r>
            </w:ins>
          </w:p>
        </w:tc>
        <w:tc>
          <w:tcPr>
            <w:tcW w:w="5720" w:type="dxa"/>
            <w:tcPrChange w:id="46" w:author="昀哲 李" w:date="2024-09-06T21:05:00Z">
              <w:tcPr>
                <w:tcW w:w="5720" w:type="dxa"/>
                <w:gridSpan w:val="2"/>
              </w:tcPr>
            </w:tcPrChange>
          </w:tcPr>
          <w:p w14:paraId="5FC367C5" w14:textId="77777777" w:rsidR="0035186E" w:rsidRDefault="00000000">
            <w:pPr>
              <w:widowControl/>
              <w:spacing w:line="276" w:lineRule="auto"/>
              <w:rPr>
                <w:ins w:id="47" w:author="昀哲 李" w:date="2024-09-06T21:02:00Z"/>
                <w:rFonts w:ascii="Cambria" w:eastAsiaTheme="minorEastAsia" w:hAnsi="Cambria"/>
                <w:sz w:val="28"/>
                <w:szCs w:val="32"/>
              </w:rPr>
            </w:pPr>
            <w:ins w:id="48" w:author="Yunzhe Li" w:date="2024-09-08T23:18:00Z">
              <w:r>
                <w:rPr>
                  <w:rFonts w:ascii="Cambria" w:eastAsiaTheme="minorEastAsia" w:hAnsi="Cambria" w:hint="eastAsia"/>
                  <w:sz w:val="28"/>
                  <w:szCs w:val="32"/>
                </w:rPr>
                <w:t xml:space="preserve">For </w:t>
              </w:r>
            </w:ins>
            <w:ins w:id="49" w:author="昀哲 李" w:date="2024-09-06T21:03:00Z">
              <w:del w:id="50" w:author="Yunzhe Li" w:date="2024-09-08T23:18:00Z">
                <w:r>
                  <w:rPr>
                    <w:rFonts w:ascii="Cambria" w:eastAsiaTheme="minorEastAsia" w:hAnsi="Cambria"/>
                    <w:sz w:val="28"/>
                    <w:szCs w:val="32"/>
                  </w:rPr>
                  <w:delText xml:space="preserve">(space limitation) </w:delText>
                </w:r>
              </w:del>
            </w:ins>
            <w:ins w:id="51" w:author="昀哲 李" w:date="2024-09-06T21:02:00Z">
              <w:r>
                <w:rPr>
                  <w:rFonts w:ascii="Cambria" w:eastAsiaTheme="minorEastAsia" w:hAnsi="Cambria"/>
                  <w:sz w:val="28"/>
                  <w:szCs w:val="32"/>
                </w:rPr>
                <w:t>LinkedIn ‘About’ section</w:t>
              </w:r>
            </w:ins>
            <w:ins w:id="52" w:author="Yunzhe Li" w:date="2024-09-08T23:18:00Z">
              <w:r>
                <w:rPr>
                  <w:rFonts w:ascii="Cambria" w:eastAsiaTheme="minorEastAsia" w:hAnsi="Cambria" w:hint="eastAsia"/>
                  <w:sz w:val="28"/>
                  <w:szCs w:val="32"/>
                </w:rPr>
                <w:t xml:space="preserve">, </w:t>
              </w:r>
            </w:ins>
            <w:ins w:id="53" w:author="昀哲 李" w:date="2024-09-06T21:02:00Z">
              <w:del w:id="54" w:author="Yunzhe Li" w:date="2024-09-08T23:18:00Z">
                <w:r>
                  <w:rPr>
                    <w:rFonts w:ascii="Cambria" w:eastAsiaTheme="minorEastAsia" w:hAnsi="Cambria"/>
                    <w:sz w:val="28"/>
                    <w:szCs w:val="32"/>
                  </w:rPr>
                  <w:delText xml:space="preserve"> </w:delText>
                </w:r>
              </w:del>
            </w:ins>
            <w:ins w:id="55" w:author="昀哲 李" w:date="2024-09-06T21:03:00Z">
              <w:del w:id="56" w:author="Yunzhe Li" w:date="2024-09-08T23:18:00Z">
                <w:r>
                  <w:rPr>
                    <w:rFonts w:ascii="Cambria" w:eastAsiaTheme="minorEastAsia" w:hAnsi="Cambria"/>
                    <w:sz w:val="28"/>
                    <w:szCs w:val="32"/>
                  </w:rPr>
                  <w:delText xml:space="preserve">/ Personal website ‘About Me’ section </w:delText>
                </w:r>
              </w:del>
            </w:ins>
            <w:ins w:id="57" w:author="Yunzhe Li" w:date="2024-09-08T23:18:00Z">
              <w:r>
                <w:rPr>
                  <w:rFonts w:ascii="Cambria" w:eastAsiaTheme="minorEastAsia" w:hAnsi="Cambria" w:hint="eastAsia"/>
                  <w:sz w:val="28"/>
                  <w:szCs w:val="32"/>
                </w:rPr>
                <w:t>perfectly less than 150 words.</w:t>
              </w:r>
            </w:ins>
          </w:p>
        </w:tc>
      </w:tr>
    </w:tbl>
    <w:p w14:paraId="1DDE7628" w14:textId="77777777" w:rsidR="0035186E" w:rsidRDefault="0035186E">
      <w:pPr>
        <w:widowControl/>
        <w:jc w:val="center"/>
        <w:rPr>
          <w:ins w:id="58" w:author="昀哲 李" w:date="2024-09-06T21:00:00Z"/>
          <w:rFonts w:ascii="Cambria" w:eastAsiaTheme="minorEastAsia" w:hAnsi="Cambria"/>
          <w:b/>
          <w:bCs/>
          <w:sz w:val="28"/>
          <w:szCs w:val="32"/>
        </w:rPr>
      </w:pPr>
    </w:p>
    <w:p w14:paraId="4CB8E4A5" w14:textId="77777777" w:rsidR="0035186E" w:rsidRDefault="00000000" w:rsidP="0035186E">
      <w:pPr>
        <w:widowControl/>
        <w:jc w:val="center"/>
        <w:rPr>
          <w:ins w:id="59" w:author="昀哲 李" w:date="2024-09-06T20:50:00Z"/>
          <w:rFonts w:ascii="Cambria" w:eastAsiaTheme="minorEastAsia" w:hAnsi="Cambria"/>
          <w:b/>
          <w:bCs/>
          <w:sz w:val="28"/>
          <w:szCs w:val="32"/>
        </w:rPr>
        <w:pPrChange w:id="60" w:author="昀哲 李" w:date="2024-09-06T20:57:00Z">
          <w:pPr>
            <w:widowControl/>
            <w:jc w:val="left"/>
          </w:pPr>
        </w:pPrChange>
      </w:pPr>
      <w:ins w:id="61" w:author="昀哲 李" w:date="2024-09-06T20:50:00Z">
        <w:r>
          <w:rPr>
            <w:rFonts w:ascii="Cambria" w:eastAsiaTheme="minorEastAsia" w:hAnsi="Cambria"/>
            <w:b/>
            <w:bCs/>
            <w:sz w:val="28"/>
            <w:szCs w:val="32"/>
          </w:rPr>
          <w:br w:type="page"/>
        </w:r>
      </w:ins>
    </w:p>
    <w:p w14:paraId="430F8697" w14:textId="77777777" w:rsidR="0035186E" w:rsidRPr="0035186E" w:rsidRDefault="00000000">
      <w:pPr>
        <w:widowControl/>
        <w:spacing w:line="276" w:lineRule="auto"/>
        <w:jc w:val="left"/>
        <w:rPr>
          <w:del w:id="62" w:author="昀哲 李" w:date="2024-09-06T21:09:00Z"/>
          <w:rFonts w:ascii="Cambria" w:eastAsiaTheme="minorEastAsia" w:hAnsi="Cambria"/>
          <w:b/>
          <w:bCs/>
          <w:sz w:val="40"/>
          <w:szCs w:val="44"/>
          <w:rPrChange w:id="63" w:author="昀哲 李" w:date="2024-09-06T23:37:00Z">
            <w:rPr>
              <w:del w:id="64" w:author="昀哲 李" w:date="2024-09-06T21:09:00Z"/>
              <w:rFonts w:ascii="Cambria" w:eastAsiaTheme="minorEastAsia" w:hAnsi="Cambria"/>
              <w:b/>
              <w:bCs/>
              <w:sz w:val="28"/>
              <w:szCs w:val="32"/>
            </w:rPr>
          </w:rPrChange>
        </w:rPr>
      </w:pPr>
      <w:del w:id="65" w:author="昀哲 李" w:date="2024-09-06T21:09:00Z">
        <w:r>
          <w:rPr>
            <w:rFonts w:ascii="Cambria" w:eastAsiaTheme="minorEastAsia" w:hAnsi="Cambria"/>
            <w:b/>
            <w:bCs/>
            <w:sz w:val="40"/>
            <w:szCs w:val="44"/>
            <w:rPrChange w:id="66" w:author="昀哲 李" w:date="2024-09-06T23:37:00Z">
              <w:rPr>
                <w:rFonts w:ascii="Cambria" w:eastAsiaTheme="minorEastAsia" w:hAnsi="Cambria"/>
                <w:b/>
                <w:bCs/>
                <w:sz w:val="28"/>
                <w:szCs w:val="32"/>
              </w:rPr>
            </w:rPrChange>
          </w:rPr>
          <w:lastRenderedPageBreak/>
          <w:delText>Professional Bio</w:delText>
        </w:r>
      </w:del>
    </w:p>
    <w:p w14:paraId="08A28801" w14:textId="77777777" w:rsidR="0035186E" w:rsidRPr="0035186E" w:rsidRDefault="00000000">
      <w:pPr>
        <w:rPr>
          <w:ins w:id="67" w:author="昀哲 李" w:date="2024-09-06T23:37:00Z"/>
          <w:rFonts w:ascii="Cambria" w:eastAsiaTheme="minorEastAsia" w:hAnsi="Cambria"/>
          <w:b/>
          <w:bCs/>
          <w:sz w:val="28"/>
          <w:szCs w:val="32"/>
          <w:rPrChange w:id="68" w:author="昀哲 李" w:date="2024-09-06T23:37:00Z">
            <w:rPr>
              <w:ins w:id="69" w:author="昀哲 李" w:date="2024-09-06T23:37:00Z"/>
              <w:rFonts w:ascii="Cambria" w:eastAsiaTheme="minorEastAsia" w:hAnsi="Cambria"/>
            </w:rPr>
          </w:rPrChange>
        </w:rPr>
      </w:pPr>
      <w:ins w:id="70" w:author="昀哲 李" w:date="2024-09-06T23:41:00Z">
        <w:r>
          <w:rPr>
            <w:rFonts w:ascii="Cambria" w:eastAsiaTheme="minorEastAsia" w:hAnsi="Cambria" w:hint="eastAsia"/>
            <w:b/>
            <w:bCs/>
            <w:sz w:val="28"/>
            <w:szCs w:val="32"/>
          </w:rPr>
          <w:t>Explorer</w:t>
        </w:r>
      </w:ins>
      <w:ins w:id="71" w:author="昀哲 李" w:date="2024-09-06T23:37:00Z">
        <w:r>
          <w:rPr>
            <w:rFonts w:ascii="Cambria" w:eastAsiaTheme="minorEastAsia" w:hAnsi="Cambria"/>
            <w:b/>
            <w:bCs/>
            <w:sz w:val="28"/>
            <w:szCs w:val="32"/>
            <w:rPrChange w:id="72" w:author="昀哲 李" w:date="2024-09-06T23:37:00Z">
              <w:rPr>
                <w:rFonts w:eastAsiaTheme="minorEastAsia"/>
              </w:rPr>
            </w:rPrChange>
          </w:rPr>
          <w:t xml:space="preserve"> at the intersection of embodied AI, vision, and robotics</w:t>
        </w:r>
      </w:ins>
    </w:p>
    <w:p w14:paraId="25EC659C" w14:textId="77777777" w:rsidR="0035186E" w:rsidRPr="0035186E" w:rsidRDefault="0035186E">
      <w:pPr>
        <w:rPr>
          <w:ins w:id="73" w:author="昀哲 李" w:date="2024-09-06T23:36:00Z"/>
          <w:rFonts w:ascii="Cambria" w:eastAsiaTheme="minorEastAsia" w:hAnsi="Cambria"/>
          <w:rPrChange w:id="74" w:author="昀哲 李" w:date="2024-09-06T23:37:00Z">
            <w:rPr>
              <w:ins w:id="75" w:author="昀哲 李" w:date="2024-09-06T23:36:00Z"/>
              <w:rFonts w:eastAsiaTheme="minorEastAsia"/>
            </w:rPr>
          </w:rPrChange>
        </w:rPr>
      </w:pPr>
    </w:p>
    <w:p w14:paraId="5CDE7D60" w14:textId="77777777" w:rsidR="0035186E" w:rsidRDefault="00000000">
      <w:pPr>
        <w:rPr>
          <w:del w:id="76" w:author="昀哲 李" w:date="2024-09-06T21:09:00Z"/>
          <w:rFonts w:ascii="Cambria" w:eastAsiaTheme="minorEastAsia" w:hAnsi="Cambria"/>
        </w:rPr>
      </w:pPr>
      <w:del w:id="77" w:author="昀哲 李" w:date="2024-09-06T21:09:00Z">
        <w:r>
          <w:rPr>
            <w:rFonts w:ascii="Cambria" w:eastAsiaTheme="minorEastAsia" w:hAnsi="Cambria" w:hint="eastAsia"/>
          </w:rPr>
          <w:delText>Jonas (Yunzhe) Li</w:delText>
        </w:r>
      </w:del>
    </w:p>
    <w:p w14:paraId="7E7377D2" w14:textId="77777777" w:rsidR="0035186E" w:rsidRDefault="0035186E">
      <w:pPr>
        <w:rPr>
          <w:del w:id="78" w:author="昀哲 李" w:date="2024-09-06T21:09:00Z"/>
          <w:rFonts w:ascii="Cambria" w:eastAsiaTheme="minorEastAsia" w:hAnsi="Cambria"/>
        </w:rPr>
      </w:pPr>
    </w:p>
    <w:p w14:paraId="0987854B" w14:textId="77777777" w:rsidR="0035186E" w:rsidRDefault="0035186E">
      <w:pPr>
        <w:rPr>
          <w:del w:id="79" w:author="昀哲 李" w:date="2024-09-06T23:36:00Z"/>
          <w:rFonts w:ascii="Cambria" w:eastAsiaTheme="minorEastAsia" w:hAnsi="Cambria"/>
        </w:rPr>
      </w:pPr>
    </w:p>
    <w:p w14:paraId="60DE258D" w14:textId="77777777" w:rsidR="0035186E" w:rsidRDefault="00000000">
      <w:pPr>
        <w:spacing w:line="276" w:lineRule="auto"/>
        <w:rPr>
          <w:del w:id="80" w:author="昀哲 李" w:date="2024-09-06T23:36:00Z"/>
          <w:rFonts w:ascii="Cambria" w:eastAsiaTheme="minorEastAsia" w:hAnsi="Cambria"/>
        </w:rPr>
      </w:pPr>
      <w:del w:id="81" w:author="昀哲 李" w:date="2024-09-06T23:36:00Z">
        <w:r>
          <w:rPr>
            <w:rFonts w:ascii="Cambria" w:eastAsiaTheme="minorEastAsia" w:hAnsi="Cambria" w:hint="eastAsia"/>
          </w:rPr>
          <w:delText>Jonas Li is a master</w:delText>
        </w:r>
        <w:r>
          <w:rPr>
            <w:rFonts w:ascii="Cambria" w:eastAsiaTheme="minorEastAsia" w:hAnsi="Cambria"/>
          </w:rPr>
          <w:delText>’</w:delText>
        </w:r>
        <w:r>
          <w:rPr>
            <w:rFonts w:ascii="Cambria" w:eastAsiaTheme="minorEastAsia" w:hAnsi="Cambria" w:hint="eastAsia"/>
          </w:rPr>
          <w:delText xml:space="preserve">s student </w:delText>
        </w:r>
      </w:del>
      <w:del w:id="82" w:author="昀哲 李" w:date="2024-09-06T21:17:00Z">
        <w:r>
          <w:rPr>
            <w:rFonts w:ascii="Cambria" w:eastAsiaTheme="minorEastAsia" w:hAnsi="Cambria" w:hint="eastAsia"/>
          </w:rPr>
          <w:delText>of</w:delText>
        </w:r>
      </w:del>
      <w:del w:id="83" w:author="昀哲 李" w:date="2024-09-06T23:36:00Z">
        <w:r>
          <w:rPr>
            <w:rFonts w:ascii="Cambria" w:eastAsiaTheme="minorEastAsia" w:hAnsi="Cambria" w:hint="eastAsia"/>
          </w:rPr>
          <w:delText xml:space="preserve"> EECS </w:delText>
        </w:r>
      </w:del>
      <w:del w:id="84" w:author="昀哲 李" w:date="2024-09-06T21:17:00Z">
        <w:r>
          <w:rPr>
            <w:rFonts w:ascii="Cambria" w:eastAsiaTheme="minorEastAsia" w:hAnsi="Cambria" w:hint="eastAsia"/>
          </w:rPr>
          <w:delText xml:space="preserve">in Robotics </w:delText>
        </w:r>
      </w:del>
      <w:del w:id="85" w:author="昀哲 李" w:date="2024-09-06T23:36:00Z">
        <w:r>
          <w:rPr>
            <w:rFonts w:ascii="Cambria" w:eastAsiaTheme="minorEastAsia" w:hAnsi="Cambria" w:hint="eastAsia"/>
          </w:rPr>
          <w:delText>at UC Berkeley</w:delText>
        </w:r>
      </w:del>
      <w:del w:id="86" w:author="昀哲 李" w:date="2024-09-06T21:16:00Z">
        <w:r>
          <w:rPr>
            <w:rFonts w:ascii="Cambria" w:eastAsiaTheme="minorEastAsia" w:hAnsi="Cambria" w:hint="eastAsia"/>
          </w:rPr>
          <w:delText xml:space="preserve">, interested in </w:delText>
        </w:r>
      </w:del>
      <w:del w:id="87" w:author="昀哲 李" w:date="2024-09-06T21:10:00Z">
        <w:r>
          <w:rPr>
            <w:rFonts w:ascii="Cambria" w:eastAsiaTheme="minorEastAsia" w:hAnsi="Cambria" w:hint="eastAsia"/>
          </w:rPr>
          <w:delText>virtual reality</w:delText>
        </w:r>
      </w:del>
      <w:del w:id="88" w:author="昀哲 李" w:date="2024-09-06T21:17:00Z">
        <w:r>
          <w:rPr>
            <w:rFonts w:ascii="Cambria" w:eastAsiaTheme="minorEastAsia" w:hAnsi="Cambria" w:hint="eastAsia"/>
          </w:rPr>
          <w:delText xml:space="preserve"> </w:delText>
        </w:r>
      </w:del>
      <w:del w:id="89" w:author="昀哲 李" w:date="2024-09-06T21:10:00Z">
        <w:r>
          <w:rPr>
            <w:rFonts w:ascii="Cambria" w:eastAsiaTheme="minorEastAsia" w:hAnsi="Cambria" w:hint="eastAsia"/>
          </w:rPr>
          <w:delText xml:space="preserve">applications on </w:delText>
        </w:r>
      </w:del>
      <w:del w:id="90" w:author="昀哲 李" w:date="2024-09-06T21:17:00Z">
        <w:r>
          <w:rPr>
            <w:rFonts w:ascii="Cambria" w:eastAsiaTheme="minorEastAsia" w:hAnsi="Cambria" w:hint="eastAsia"/>
          </w:rPr>
          <w:delText>robots.</w:delText>
        </w:r>
      </w:del>
      <w:del w:id="91" w:author="昀哲 李" w:date="2024-09-06T23:36:00Z">
        <w:r>
          <w:rPr>
            <w:rFonts w:ascii="Cambria" w:eastAsiaTheme="minorEastAsia" w:hAnsi="Cambria" w:hint="eastAsia"/>
          </w:rPr>
          <w:delText xml:space="preserve"> Motivated by </w:delText>
        </w:r>
        <w:commentRangeStart w:id="92"/>
        <w:r>
          <w:rPr>
            <w:rFonts w:ascii="Cambria" w:eastAsiaTheme="minorEastAsia" w:hAnsi="Cambria" w:hint="eastAsia"/>
          </w:rPr>
          <w:delText>Ironman</w:delText>
        </w:r>
        <w:r>
          <w:rPr>
            <w:rFonts w:ascii="Cambria" w:eastAsiaTheme="minorEastAsia" w:hAnsi="Cambria"/>
          </w:rPr>
          <w:delText>’</w:delText>
        </w:r>
        <w:r>
          <w:rPr>
            <w:rFonts w:ascii="Cambria" w:eastAsiaTheme="minorEastAsia" w:hAnsi="Cambria" w:hint="eastAsia"/>
          </w:rPr>
          <w:delText>s ability</w:delText>
        </w:r>
        <w:commentRangeEnd w:id="92"/>
        <w:r>
          <w:rPr>
            <w:rStyle w:val="CommentReference"/>
          </w:rPr>
          <w:commentReference w:id="92"/>
        </w:r>
      </w:del>
      <w:ins w:id="93" w:author="Yunzhe Li" w:date="2024-10-18T10:19:00Z">
        <w:r>
          <w:rPr>
            <w:rFonts w:ascii="Cambria" w:eastAsiaTheme="minorEastAsia" w:hAnsi="Cambria" w:hint="eastAsia"/>
          </w:rPr>
          <w:t>I am a master</w:t>
        </w:r>
        <w:r>
          <w:rPr>
            <w:rFonts w:ascii="Cambria" w:eastAsiaTheme="minorEastAsia" w:hAnsi="Cambria"/>
          </w:rPr>
          <w:t>’</w:t>
        </w:r>
        <w:r>
          <w:rPr>
            <w:rFonts w:ascii="Cambria" w:eastAsiaTheme="minorEastAsia" w:hAnsi="Cambria" w:hint="eastAsia"/>
          </w:rPr>
          <w:t xml:space="preserve">s student </w:t>
        </w:r>
        <w:r>
          <w:rPr>
            <w:rFonts w:ascii="Cambria" w:eastAsiaTheme="minorEastAsia" w:hAnsi="Cambria"/>
          </w:rPr>
          <w:t>in</w:t>
        </w:r>
        <w:r>
          <w:rPr>
            <w:rFonts w:ascii="Cambria" w:eastAsiaTheme="minorEastAsia" w:hAnsi="Cambria" w:hint="eastAsia"/>
          </w:rPr>
          <w:t xml:space="preserve"> EECS at UC Berkeley, affiliated with the</w:t>
        </w:r>
        <w:r>
          <w:rPr>
            <w:rFonts w:ascii="Cambria" w:eastAsiaTheme="minorEastAsia" w:hAnsi="Cambria"/>
          </w:rPr>
          <w:t xml:space="preserve"> Mechanical Systems Control Lab. </w:t>
        </w:r>
      </w:ins>
      <w:del w:id="94" w:author="昀哲 李" w:date="2024-09-06T23:36:00Z">
        <w:r>
          <w:rPr>
            <w:rFonts w:ascii="Cambria" w:eastAsiaTheme="minorEastAsia" w:hAnsi="Cambria" w:hint="eastAsia"/>
          </w:rPr>
          <w:delText xml:space="preserve"> to empower machines </w:delText>
        </w:r>
        <w:r>
          <w:rPr>
            <w:rFonts w:ascii="Cambria" w:eastAsiaTheme="minorEastAsia" w:hAnsi="Cambria"/>
          </w:rPr>
          <w:delText>collaborating</w:delText>
        </w:r>
        <w:r>
          <w:rPr>
            <w:rFonts w:ascii="Cambria" w:eastAsiaTheme="minorEastAsia" w:hAnsi="Cambria" w:hint="eastAsia"/>
          </w:rPr>
          <w:delText xml:space="preserve"> with humans efficiently and safely,</w:delText>
        </w:r>
        <w:r>
          <w:rPr>
            <w:rFonts w:ascii="Cambria" w:eastAsiaTheme="minorEastAsia" w:hAnsi="Cambria"/>
            <w:strike/>
            <w:rPrChange w:id="95" w:author="昀哲 李" w:date="2024-09-06T22:31:00Z">
              <w:rPr>
                <w:rFonts w:ascii="Cambria" w:eastAsiaTheme="minorEastAsia" w:hAnsi="Cambria"/>
              </w:rPr>
            </w:rPrChange>
          </w:rPr>
          <w:delText xml:space="preserve"> </w:delText>
        </w:r>
        <w:r>
          <w:rPr>
            <w:rFonts w:ascii="Cambria" w:eastAsiaTheme="minorEastAsia" w:hAnsi="Cambria" w:hint="eastAsia"/>
          </w:rPr>
          <w:delText>he served as team leader of two teams for FIRST</w:delText>
        </w:r>
        <w:r>
          <w:rPr>
            <w:rFonts w:ascii="Cambria" w:eastAsiaTheme="minorEastAsia" w:hAnsi="Cambria" w:hint="eastAsia"/>
            <w:vertAlign w:val="superscript"/>
          </w:rPr>
          <w:delText>®</w:delText>
        </w:r>
        <w:r>
          <w:rPr>
            <w:rFonts w:ascii="Cambria" w:eastAsiaTheme="minorEastAsia" w:hAnsi="Cambria" w:hint="eastAsia"/>
          </w:rPr>
          <w:delText xml:space="preserve"> and DJI RoboMaster robotics competition </w:delText>
        </w:r>
        <w:commentRangeStart w:id="96"/>
        <w:r>
          <w:rPr>
            <w:rFonts w:ascii="Cambria" w:eastAsiaTheme="minorEastAsia" w:hAnsi="Cambria" w:hint="eastAsia"/>
          </w:rPr>
          <w:delText>from 2018-2024</w:delText>
        </w:r>
        <w:commentRangeEnd w:id="96"/>
        <w:r>
          <w:rPr>
            <w:rStyle w:val="CommentReference"/>
          </w:rPr>
          <w:commentReference w:id="96"/>
        </w:r>
        <w:r>
          <w:rPr>
            <w:rFonts w:ascii="Cambria" w:eastAsiaTheme="minorEastAsia" w:hAnsi="Cambria" w:hint="eastAsia"/>
          </w:rPr>
          <w:delText>. Before being named team leader, Jonas started as an operating member, responsible for team</w:delText>
        </w:r>
        <w:r>
          <w:rPr>
            <w:rFonts w:ascii="Cambria" w:eastAsiaTheme="minorEastAsia" w:hAnsi="Cambria"/>
          </w:rPr>
          <w:delText>’</w:delText>
        </w:r>
        <w:r>
          <w:rPr>
            <w:rFonts w:ascii="Cambria" w:eastAsiaTheme="minorEastAsia" w:hAnsi="Cambria" w:hint="eastAsia"/>
          </w:rPr>
          <w:delText>s operation and outreach, including c</w:delText>
        </w:r>
        <w:r>
          <w:rPr>
            <w:rFonts w:ascii="Cambria" w:eastAsiaTheme="minorEastAsia" w:hAnsi="Cambria"/>
          </w:rPr>
          <w:delText xml:space="preserve">ontent operation, competitive product analysis, </w:delText>
        </w:r>
        <w:r>
          <w:rPr>
            <w:rFonts w:ascii="Cambria" w:eastAsiaTheme="minorEastAsia" w:hAnsi="Cambria" w:hint="eastAsia"/>
          </w:rPr>
          <w:delText xml:space="preserve">and </w:delText>
        </w:r>
        <w:r>
          <w:rPr>
            <w:rFonts w:ascii="Cambria" w:eastAsiaTheme="minorEastAsia" w:hAnsi="Cambria"/>
          </w:rPr>
          <w:delText>resource coordinat</w:delText>
        </w:r>
        <w:r>
          <w:rPr>
            <w:rFonts w:ascii="Cambria" w:eastAsiaTheme="minorEastAsia" w:hAnsi="Cambria" w:hint="eastAsia"/>
          </w:rPr>
          <w:delText>ion. He then headed the team</w:delText>
        </w:r>
        <w:r>
          <w:rPr>
            <w:rFonts w:ascii="Cambria" w:eastAsiaTheme="minorEastAsia" w:hAnsi="Cambria"/>
          </w:rPr>
          <w:delText>’</w:delText>
        </w:r>
        <w:r>
          <w:rPr>
            <w:rFonts w:ascii="Cambria" w:eastAsiaTheme="minorEastAsia" w:hAnsi="Cambria" w:hint="eastAsia"/>
          </w:rPr>
          <w:delText xml:space="preserve">s Computer Vision Division and played a key role in developing tracking algorithm and on-field cross-disciplinary deployment, ensuring stability and scalability in </w:delText>
        </w:r>
        <w:r>
          <w:rPr>
            <w:rFonts w:ascii="Cambria" w:eastAsiaTheme="minorEastAsia" w:hAnsi="Cambria"/>
          </w:rPr>
          <w:delText>respons</w:delText>
        </w:r>
        <w:r>
          <w:rPr>
            <w:rFonts w:ascii="Cambria" w:eastAsiaTheme="minorEastAsia" w:hAnsi="Cambria" w:hint="eastAsia"/>
          </w:rPr>
          <w:delText xml:space="preserve">e to increasingly demanding requirements. He led the team, for the first time, </w:delText>
        </w:r>
        <w:r>
          <w:rPr>
            <w:rFonts w:ascii="Cambria" w:eastAsiaTheme="minorEastAsia" w:hAnsi="Cambria"/>
          </w:rPr>
          <w:delText>winning</w:delText>
        </w:r>
        <w:r>
          <w:rPr>
            <w:rFonts w:ascii="Cambria" w:eastAsiaTheme="minorEastAsia" w:hAnsi="Cambria" w:hint="eastAsia"/>
          </w:rPr>
          <w:delText xml:space="preserve"> the Inspire Award and the admission into the Detroit World Championship in </w:delText>
        </w:r>
        <w:commentRangeStart w:id="97"/>
        <w:r>
          <w:rPr>
            <w:rFonts w:ascii="Cambria" w:eastAsiaTheme="minorEastAsia" w:hAnsi="Cambria" w:hint="eastAsia"/>
          </w:rPr>
          <w:delText>FIRST</w:delText>
        </w:r>
        <w:r>
          <w:rPr>
            <w:rFonts w:ascii="Cambria" w:eastAsiaTheme="minorEastAsia" w:hAnsi="Cambria" w:hint="eastAsia"/>
            <w:vertAlign w:val="superscript"/>
          </w:rPr>
          <w:delText>®</w:delText>
        </w:r>
        <w:r>
          <w:rPr>
            <w:rFonts w:ascii="Cambria" w:eastAsiaTheme="minorEastAsia" w:hAnsi="Cambria" w:hint="eastAsia"/>
          </w:rPr>
          <w:delText xml:space="preserve"> Tech Challenge</w:delText>
        </w:r>
        <w:commentRangeEnd w:id="97"/>
        <w:r>
          <w:rPr>
            <w:rStyle w:val="CommentReference"/>
          </w:rPr>
          <w:commentReference w:id="97"/>
        </w:r>
        <w:r>
          <w:rPr>
            <w:rFonts w:ascii="Cambria" w:eastAsiaTheme="minorEastAsia" w:hAnsi="Cambria" w:hint="eastAsia"/>
          </w:rPr>
          <w:delText>, and the 3</w:delText>
        </w:r>
        <w:r>
          <w:rPr>
            <w:rFonts w:ascii="Cambria" w:eastAsiaTheme="minorEastAsia" w:hAnsi="Cambria" w:hint="eastAsia"/>
            <w:vertAlign w:val="superscript"/>
          </w:rPr>
          <w:delText>rd</w:delText>
        </w:r>
        <w:r>
          <w:rPr>
            <w:rFonts w:ascii="Cambria" w:eastAsiaTheme="minorEastAsia" w:hAnsi="Cambria" w:hint="eastAsia"/>
          </w:rPr>
          <w:delText xml:space="preserve"> place in DJI RoboMaster Competition. During his off-season from robotics team from 2021 to 2024, Jonas was a part-time Research Assistant at Shanghai University, </w:delText>
        </w:r>
        <w:r>
          <w:rPr>
            <w:rFonts w:ascii="Cambria" w:eastAsiaTheme="minorEastAsia" w:hAnsi="Cambria"/>
          </w:rPr>
          <w:delText>focusing on</w:delText>
        </w:r>
        <w:r>
          <w:rPr>
            <w:rFonts w:ascii="Cambria" w:eastAsiaTheme="minorEastAsia" w:hAnsi="Cambria" w:hint="eastAsia"/>
          </w:rPr>
          <w:delText xml:space="preserve"> AI explainability and AI for Materials Science. Standing at the </w:delText>
        </w:r>
        <w:r>
          <w:rPr>
            <w:rFonts w:ascii="Cambria" w:eastAsiaTheme="minorEastAsia" w:hAnsi="Cambria"/>
          </w:rPr>
          <w:delText>intersection</w:delText>
        </w:r>
        <w:r>
          <w:rPr>
            <w:rFonts w:ascii="Cambria" w:eastAsiaTheme="minorEastAsia" w:hAnsi="Cambria" w:hint="eastAsia"/>
          </w:rPr>
          <w:delText xml:space="preserve"> of technology and management, Jonas excelled in internships at DJI and Momenta, where he applied his expertise in robotics, product management, and collaborative leadership to practical engineering challenges.</w:delText>
        </w:r>
      </w:del>
    </w:p>
    <w:p w14:paraId="14129E08" w14:textId="77777777" w:rsidR="0035186E" w:rsidRDefault="00000000" w:rsidP="0035186E">
      <w:pPr>
        <w:widowControl/>
        <w:rPr>
          <w:del w:id="98" w:author="昀哲 李" w:date="2024-09-06T20:51:00Z"/>
          <w:rFonts w:ascii="Cambria" w:eastAsiaTheme="minorEastAsia" w:hAnsi="Cambria"/>
        </w:rPr>
        <w:pPrChange w:id="99" w:author="昀哲 李" w:date="2024-09-06T23:38:00Z">
          <w:pPr>
            <w:widowControl/>
            <w:jc w:val="left"/>
          </w:pPr>
        </w:pPrChange>
      </w:pPr>
      <w:del w:id="100" w:author="昀哲 李" w:date="2024-09-06T20:51:00Z">
        <w:r>
          <w:rPr>
            <w:rFonts w:ascii="Cambria" w:eastAsiaTheme="minorEastAsia" w:hAnsi="Cambria"/>
          </w:rPr>
          <w:br w:type="page"/>
        </w:r>
      </w:del>
    </w:p>
    <w:p w14:paraId="3B8EC7F7" w14:textId="64B5573C" w:rsidR="0035186E" w:rsidRDefault="00000000" w:rsidP="00195DE9">
      <w:pPr>
        <w:widowControl/>
        <w:spacing w:line="276" w:lineRule="auto"/>
        <w:rPr>
          <w:ins w:id="101" w:author="昀哲 李" w:date="2024-09-06T23:07:00Z"/>
          <w:del w:id="102" w:author="Yunzhe Li" w:date="2024-10-18T10:23:00Z"/>
          <w:rFonts w:ascii="Cambria" w:eastAsiaTheme="minorEastAsia" w:hAnsi="Cambria"/>
        </w:rPr>
        <w:pPrChange w:id="103" w:author="昀哲 李" w:date="2024-10-18T10:36:00Z" w16du:dateUtc="2024-10-18T17:36:00Z">
          <w:pPr>
            <w:widowControl/>
            <w:spacing w:line="276" w:lineRule="auto"/>
            <w:jc w:val="left"/>
          </w:pPr>
        </w:pPrChange>
      </w:pPr>
      <w:ins w:id="104" w:author="昀哲 李" w:date="2024-09-06T23:18:00Z">
        <w:del w:id="105" w:author="Yunzhe Li" w:date="2024-10-18T10:19:00Z">
          <w:r>
            <w:rPr>
              <w:rFonts w:ascii="Cambria" w:eastAsiaTheme="minorEastAsia" w:hAnsi="Cambria" w:hint="eastAsia"/>
            </w:rPr>
            <w:delText>Inspired</w:delText>
          </w:r>
        </w:del>
      </w:ins>
      <w:ins w:id="106" w:author="昀哲 李" w:date="2024-09-06T21:57:00Z">
        <w:del w:id="107" w:author="Yunzhe Li" w:date="2024-10-18T10:19:00Z">
          <w:r>
            <w:rPr>
              <w:rFonts w:ascii="Cambria" w:eastAsiaTheme="minorEastAsia" w:hAnsi="Cambria" w:hint="eastAsia"/>
            </w:rPr>
            <w:delText xml:space="preserve"> by </w:delText>
          </w:r>
        </w:del>
      </w:ins>
      <w:ins w:id="108" w:author="昀哲 李" w:date="2024-09-06T22:32:00Z">
        <w:del w:id="109" w:author="Yunzhe Li" w:date="2024-10-18T10:19:00Z">
          <w:r>
            <w:rPr>
              <w:rFonts w:ascii="Cambria" w:eastAsiaTheme="minorEastAsia" w:hAnsi="Cambria" w:hint="eastAsia"/>
            </w:rPr>
            <w:delText xml:space="preserve">Iron Man and </w:delText>
          </w:r>
        </w:del>
      </w:ins>
      <w:ins w:id="110" w:author="昀哲 李" w:date="2024-09-06T23:02:00Z">
        <w:del w:id="111" w:author="Yunzhe Li" w:date="2024-10-18T10:19:00Z">
          <w:r>
            <w:rPr>
              <w:rFonts w:ascii="Cambria" w:eastAsiaTheme="minorEastAsia" w:hAnsi="Cambria" w:hint="eastAsia"/>
            </w:rPr>
            <w:delText>a formative</w:delText>
          </w:r>
        </w:del>
      </w:ins>
      <w:ins w:id="112" w:author="昀哲 李" w:date="2024-09-06T22:07:00Z">
        <w:del w:id="113" w:author="Yunzhe Li" w:date="2024-10-18T10:19:00Z">
          <w:r>
            <w:rPr>
              <w:rFonts w:ascii="Cambria" w:eastAsiaTheme="minorEastAsia" w:hAnsi="Cambria" w:hint="eastAsia"/>
            </w:rPr>
            <w:delText xml:space="preserve"> experience </w:delText>
          </w:r>
        </w:del>
      </w:ins>
      <w:ins w:id="114" w:author="昀哲 李" w:date="2024-09-06T22:14:00Z">
        <w:del w:id="115" w:author="Yunzhe Li" w:date="2024-10-18T10:19:00Z">
          <w:r>
            <w:rPr>
              <w:rFonts w:ascii="Cambria" w:eastAsiaTheme="minorEastAsia" w:hAnsi="Cambria" w:hint="eastAsia"/>
            </w:rPr>
            <w:delText xml:space="preserve">living </w:delText>
          </w:r>
        </w:del>
      </w:ins>
      <w:ins w:id="116" w:author="昀哲 李" w:date="2024-09-06T22:07:00Z">
        <w:del w:id="117" w:author="Yunzhe Li" w:date="2024-10-18T10:19:00Z">
          <w:r>
            <w:rPr>
              <w:rFonts w:ascii="Cambria" w:eastAsiaTheme="minorEastAsia" w:hAnsi="Cambria" w:hint="eastAsia"/>
            </w:rPr>
            <w:delText>with a M</w:delText>
          </w:r>
        </w:del>
      </w:ins>
      <w:ins w:id="118" w:author="昀哲 李" w:date="2024-09-06T22:08:00Z">
        <w:del w:id="119" w:author="Yunzhe Li" w:date="2024-10-18T10:19:00Z">
          <w:r>
            <w:rPr>
              <w:rFonts w:ascii="Cambria" w:eastAsiaTheme="minorEastAsia" w:hAnsi="Cambria" w:hint="eastAsia"/>
            </w:rPr>
            <w:delText>echanical Engineering student at Stanford when I was 15</w:delText>
          </w:r>
        </w:del>
      </w:ins>
      <w:ins w:id="120" w:author="昀哲 李" w:date="2024-09-06T21:57:00Z">
        <w:del w:id="121" w:author="Yunzhe Li" w:date="2024-10-18T10:19:00Z">
          <w:r>
            <w:rPr>
              <w:rFonts w:ascii="Cambria" w:eastAsiaTheme="minorEastAsia" w:hAnsi="Cambria" w:hint="eastAsia"/>
            </w:rPr>
            <w:delText xml:space="preserve">, </w:delText>
          </w:r>
        </w:del>
      </w:ins>
      <w:ins w:id="122" w:author="昀哲 李" w:date="2024-09-06T22:10:00Z">
        <w:r>
          <w:rPr>
            <w:rFonts w:ascii="Cambria" w:eastAsiaTheme="minorEastAsia" w:hAnsi="Cambria" w:hint="eastAsia"/>
          </w:rPr>
          <w:t>I</w:t>
        </w:r>
      </w:ins>
      <w:ins w:id="123" w:author="昀哲 李" w:date="2024-09-06T23:25:00Z">
        <w:r>
          <w:rPr>
            <w:rFonts w:ascii="Cambria" w:eastAsiaTheme="minorEastAsia" w:hAnsi="Cambria" w:hint="eastAsia"/>
          </w:rPr>
          <w:t xml:space="preserve"> </w:t>
        </w:r>
        <w:del w:id="124" w:author="Yunzhe Li" w:date="2024-10-18T10:19:00Z">
          <w:r>
            <w:rPr>
              <w:rFonts w:ascii="Cambria" w:eastAsiaTheme="minorEastAsia" w:hAnsi="Cambria"/>
            </w:rPr>
            <w:delText>have</w:delText>
          </w:r>
        </w:del>
      </w:ins>
      <w:ins w:id="125" w:author="Yunzhe Li" w:date="2024-10-18T10:19:00Z">
        <w:r>
          <w:rPr>
            <w:rFonts w:ascii="Cambria" w:eastAsiaTheme="minorEastAsia" w:hAnsi="Cambria"/>
          </w:rPr>
          <w:t>am</w:t>
        </w:r>
      </w:ins>
      <w:ins w:id="126" w:author="昀哲 李" w:date="2024-09-06T22:10:00Z">
        <w:r>
          <w:rPr>
            <w:rFonts w:ascii="Cambria" w:eastAsiaTheme="minorEastAsia" w:hAnsi="Cambria" w:hint="eastAsia"/>
          </w:rPr>
          <w:t xml:space="preserve"> </w:t>
        </w:r>
      </w:ins>
      <w:ins w:id="127" w:author="Yunzhe Li" w:date="2024-10-18T10:21:00Z">
        <w:r>
          <w:rPr>
            <w:rFonts w:ascii="Cambria" w:eastAsiaTheme="minorEastAsia" w:hAnsi="Cambria"/>
          </w:rPr>
          <w:t xml:space="preserve">a seasoned </w:t>
        </w:r>
      </w:ins>
      <w:ins w:id="128" w:author="Yunzhe Li" w:date="2024-10-18T10:22:00Z">
        <w:r>
          <w:rPr>
            <w:rFonts w:ascii="Cambria" w:eastAsiaTheme="minorEastAsia" w:hAnsi="Cambria"/>
          </w:rPr>
          <w:t xml:space="preserve">robotics practitioner with 7+ years, </w:t>
        </w:r>
      </w:ins>
      <w:ins w:id="129" w:author="昀哲 李" w:date="2024-09-06T23:03:00Z">
        <w:r>
          <w:rPr>
            <w:rFonts w:ascii="Cambria" w:eastAsiaTheme="minorEastAsia" w:hAnsi="Cambria" w:hint="eastAsia"/>
          </w:rPr>
          <w:t>dedicated</w:t>
        </w:r>
      </w:ins>
      <w:ins w:id="130" w:author="昀哲 李" w:date="2024-09-06T22:10:00Z">
        <w:r>
          <w:rPr>
            <w:rFonts w:ascii="Cambria" w:eastAsiaTheme="minorEastAsia" w:hAnsi="Cambria" w:hint="eastAsia"/>
          </w:rPr>
          <w:t xml:space="preserve"> to </w:t>
        </w:r>
      </w:ins>
      <w:ins w:id="131" w:author="Yunzhe Li" w:date="2024-10-18T10:26:00Z">
        <w:r>
          <w:rPr>
            <w:rFonts w:ascii="Cambria" w:eastAsiaTheme="minorEastAsia" w:hAnsi="Cambria"/>
          </w:rPr>
          <w:t>e</w:t>
        </w:r>
        <w:r>
          <w:rPr>
            <w:rFonts w:ascii="Cambria" w:eastAsiaTheme="minorEastAsia" w:hAnsi="Cambria" w:hint="eastAsia"/>
          </w:rPr>
          <w:t>mpo</w:t>
        </w:r>
        <w:r>
          <w:rPr>
            <w:rFonts w:ascii="Cambria" w:eastAsiaTheme="minorEastAsia" w:hAnsi="Cambria"/>
          </w:rPr>
          <w:t xml:space="preserve">wer </w:t>
        </w:r>
        <w:r>
          <w:rPr>
            <w:rFonts w:ascii="Cambria" w:eastAsiaTheme="minorEastAsia" w:hAnsi="Cambria" w:hint="eastAsia"/>
          </w:rPr>
          <w:t>intelligent agents to collaborate more efficiently and safely with humans</w:t>
        </w:r>
      </w:ins>
      <w:ins w:id="132" w:author="昀哲 李" w:date="2024-09-06T22:12:00Z">
        <w:r>
          <w:rPr>
            <w:rFonts w:ascii="Cambria" w:eastAsiaTheme="minorEastAsia" w:hAnsi="Cambria" w:hint="eastAsia"/>
          </w:rPr>
          <w:t xml:space="preserve">. </w:t>
        </w:r>
      </w:ins>
      <w:ins w:id="133" w:author="Yunzhe Li" w:date="2024-10-18T10:23:00Z">
        <w:del w:id="134" w:author="昀哲 李" w:date="2024-10-18T10:36:00Z" w16du:dateUtc="2024-10-18T17:36:00Z">
          <w:r w:rsidDel="00195DE9">
            <w:rPr>
              <w:rFonts w:ascii="Cambria" w:eastAsiaTheme="minorEastAsia" w:hAnsi="Cambria"/>
            </w:rPr>
            <w:delText xml:space="preserve"> </w:delText>
          </w:r>
        </w:del>
      </w:ins>
      <w:ins w:id="135" w:author="Yunzhe Li" w:date="2024-10-18T10:26:00Z">
        <w:r>
          <w:rPr>
            <w:rFonts w:ascii="Cambria" w:eastAsiaTheme="minorEastAsia" w:hAnsi="Cambria"/>
          </w:rPr>
          <w:t>My interest lies in</w:t>
        </w:r>
      </w:ins>
      <w:ins w:id="136" w:author="Yunzhe Li" w:date="2024-10-18T10:27:00Z">
        <w:r>
          <w:rPr>
            <w:rFonts w:ascii="Cambria" w:eastAsiaTheme="minorEastAsia" w:hAnsi="Cambria"/>
          </w:rPr>
          <w:t xml:space="preserve"> AI and computer vision within R</w:t>
        </w:r>
      </w:ins>
      <w:ins w:id="137" w:author="Yunzhe Li" w:date="2024-10-18T10:28:00Z">
        <w:r>
          <w:rPr>
            <w:rFonts w:ascii="Cambria" w:eastAsiaTheme="minorEastAsia" w:hAnsi="Cambria"/>
          </w:rPr>
          <w:t>obotics and Autonomous Vehicles</w:t>
        </w:r>
      </w:ins>
      <w:ins w:id="138" w:author="Yunzhe Li" w:date="2024-10-18T10:26:00Z">
        <w:r>
          <w:rPr>
            <w:rFonts w:ascii="Cambria" w:eastAsiaTheme="minorEastAsia" w:hAnsi="Cambria"/>
          </w:rPr>
          <w:t xml:space="preserve">. </w:t>
        </w:r>
      </w:ins>
    </w:p>
    <w:p w14:paraId="498FB355" w14:textId="77777777" w:rsidR="0035186E" w:rsidRDefault="00000000" w:rsidP="00195DE9">
      <w:pPr>
        <w:widowControl/>
        <w:spacing w:line="276" w:lineRule="auto"/>
        <w:rPr>
          <w:ins w:id="139" w:author="Yunzhe Li" w:date="2024-10-18T10:23:00Z"/>
          <w:rFonts w:ascii="Cambria" w:eastAsiaTheme="minorEastAsia" w:hAnsi="Cambria"/>
        </w:rPr>
      </w:pPr>
      <w:ins w:id="140" w:author="昀哲 李" w:date="2024-09-06T22:40:00Z">
        <w:r>
          <w:rPr>
            <w:rFonts w:ascii="Cambria" w:eastAsiaTheme="minorEastAsia" w:hAnsi="Cambria" w:hint="eastAsia"/>
          </w:rPr>
          <w:t xml:space="preserve">My </w:t>
        </w:r>
      </w:ins>
      <w:ins w:id="141" w:author="昀哲 李" w:date="2024-09-06T23:07:00Z">
        <w:r>
          <w:rPr>
            <w:rFonts w:ascii="Cambria" w:eastAsiaTheme="minorEastAsia" w:hAnsi="Cambria" w:hint="eastAsia"/>
          </w:rPr>
          <w:t>technical expertise spans</w:t>
        </w:r>
      </w:ins>
      <w:ins w:id="142" w:author="昀哲 李" w:date="2024-09-06T22:47:00Z">
        <w:r>
          <w:rPr>
            <w:rFonts w:ascii="Cambria" w:eastAsiaTheme="minorEastAsia" w:hAnsi="Cambria" w:hint="eastAsia"/>
          </w:rPr>
          <w:t xml:space="preserve"> </w:t>
        </w:r>
      </w:ins>
      <w:ins w:id="143" w:author="昀哲 李" w:date="2024-09-06T22:41:00Z">
        <w:r>
          <w:rPr>
            <w:rFonts w:ascii="Cambria" w:eastAsiaTheme="minorEastAsia" w:hAnsi="Cambria" w:hint="eastAsia"/>
          </w:rPr>
          <w:t>object</w:t>
        </w:r>
        <w:del w:id="144" w:author="Yunzhe Li" w:date="2024-09-08T23:08:00Z">
          <w:r>
            <w:rPr>
              <w:rFonts w:ascii="Cambria" w:eastAsiaTheme="minorEastAsia" w:hAnsi="Cambria" w:hint="eastAsia"/>
            </w:rPr>
            <w:delText xml:space="preserve"> detection</w:delText>
          </w:r>
        </w:del>
      </w:ins>
      <w:ins w:id="145" w:author="昀哲 李" w:date="2024-09-06T23:07:00Z">
        <w:del w:id="146" w:author="Yunzhe Li" w:date="2024-09-08T23:08:00Z">
          <w:r>
            <w:rPr>
              <w:rFonts w:ascii="Cambria" w:eastAsiaTheme="minorEastAsia" w:hAnsi="Cambria" w:hint="eastAsia"/>
            </w:rPr>
            <w:delText xml:space="preserve"> and</w:delText>
          </w:r>
        </w:del>
      </w:ins>
      <w:ins w:id="147" w:author="昀哲 李" w:date="2024-09-06T22:47:00Z">
        <w:r>
          <w:rPr>
            <w:rFonts w:ascii="Cambria" w:eastAsiaTheme="minorEastAsia" w:hAnsi="Cambria" w:hint="eastAsia"/>
          </w:rPr>
          <w:t xml:space="preserve"> </w:t>
        </w:r>
      </w:ins>
      <w:ins w:id="148" w:author="Yunzhe Li" w:date="2024-09-08T23:10:00Z">
        <w:r>
          <w:rPr>
            <w:rFonts w:ascii="Cambria" w:eastAsiaTheme="minorEastAsia" w:hAnsi="Cambria" w:hint="eastAsia"/>
          </w:rPr>
          <w:t>tracking</w:t>
        </w:r>
      </w:ins>
      <w:ins w:id="149" w:author="昀哲 李" w:date="2024-09-06T22:41:00Z">
        <w:del w:id="150" w:author="Yunzhe Li" w:date="2024-09-08T23:09:00Z">
          <w:r>
            <w:rPr>
              <w:rFonts w:ascii="Cambria" w:eastAsiaTheme="minorEastAsia" w:hAnsi="Cambria" w:hint="eastAsia"/>
            </w:rPr>
            <w:delText>tracking</w:delText>
          </w:r>
        </w:del>
        <w:del w:id="151" w:author="Yunzhe Li" w:date="2024-10-18T10:23:00Z">
          <w:r>
            <w:rPr>
              <w:rFonts w:ascii="Cambria" w:eastAsiaTheme="minorEastAsia" w:hAnsi="Cambria" w:hint="eastAsia"/>
            </w:rPr>
            <w:delText xml:space="preserve"> algorithm</w:delText>
          </w:r>
        </w:del>
      </w:ins>
      <w:ins w:id="152" w:author="昀哲 李" w:date="2024-09-06T23:07:00Z">
        <w:del w:id="153" w:author="Yunzhe Li" w:date="2024-10-18T10:23:00Z">
          <w:r>
            <w:rPr>
              <w:rFonts w:ascii="Cambria" w:eastAsiaTheme="minorEastAsia" w:hAnsi="Cambria" w:hint="eastAsia"/>
            </w:rPr>
            <w:delText>s</w:delText>
          </w:r>
        </w:del>
      </w:ins>
      <w:ins w:id="154" w:author="昀哲 李" w:date="2024-09-06T22:41:00Z">
        <w:r>
          <w:rPr>
            <w:rFonts w:ascii="Cambria" w:eastAsiaTheme="minorEastAsia" w:hAnsi="Cambria" w:hint="eastAsia"/>
          </w:rPr>
          <w:t xml:space="preserve">, </w:t>
        </w:r>
      </w:ins>
      <w:ins w:id="155" w:author="Yunzhe Li" w:date="2024-10-18T10:23:00Z">
        <w:r>
          <w:rPr>
            <w:rFonts w:ascii="Cambria" w:eastAsiaTheme="minorEastAsia" w:hAnsi="Cambria"/>
          </w:rPr>
          <w:t>objection dete</w:t>
        </w:r>
      </w:ins>
      <w:ins w:id="156" w:author="Yunzhe Li" w:date="2024-10-18T10:24:00Z">
        <w:r>
          <w:rPr>
            <w:rFonts w:ascii="Cambria" w:eastAsiaTheme="minorEastAsia" w:hAnsi="Cambria"/>
          </w:rPr>
          <w:t xml:space="preserve">ction, </w:t>
        </w:r>
      </w:ins>
      <w:ins w:id="157" w:author="Yunzhe Li" w:date="2024-09-08T23:08:00Z">
        <w:r>
          <w:rPr>
            <w:rFonts w:ascii="Cambria" w:eastAsiaTheme="minorEastAsia" w:hAnsi="Cambria" w:hint="eastAsia"/>
          </w:rPr>
          <w:t>semantic segmentation,</w:t>
        </w:r>
      </w:ins>
      <w:ins w:id="158" w:author="昀哲 李" w:date="2024-09-06T22:41:00Z">
        <w:del w:id="159" w:author="Yunzhe Li" w:date="2024-10-18T10:23:00Z">
          <w:r>
            <w:rPr>
              <w:rFonts w:ascii="Cambria" w:eastAsiaTheme="minorEastAsia" w:hAnsi="Cambria" w:hint="eastAsia"/>
            </w:rPr>
            <w:delText>robot testing,</w:delText>
          </w:r>
        </w:del>
        <w:del w:id="160" w:author="Yunzhe Li" w:date="2024-10-18T10:24:00Z">
          <w:r>
            <w:rPr>
              <w:rFonts w:ascii="Cambria" w:eastAsiaTheme="minorEastAsia" w:hAnsi="Cambria" w:hint="eastAsia"/>
            </w:rPr>
            <w:delText xml:space="preserve"> </w:delText>
          </w:r>
        </w:del>
      </w:ins>
      <w:ins w:id="161" w:author="Yunzhe Li" w:date="2024-09-08T23:11:00Z">
        <w:r>
          <w:rPr>
            <w:rFonts w:ascii="Cambria" w:eastAsiaTheme="minorEastAsia" w:hAnsi="Cambria" w:hint="eastAsia"/>
          </w:rPr>
          <w:t xml:space="preserve"> and </w:t>
        </w:r>
      </w:ins>
      <w:ins w:id="162" w:author="昀哲 李" w:date="2024-09-06T22:42:00Z">
        <w:r>
          <w:rPr>
            <w:rFonts w:ascii="Cambria" w:eastAsiaTheme="minorEastAsia" w:hAnsi="Cambria" w:hint="eastAsia"/>
          </w:rPr>
          <w:t>full</w:t>
        </w:r>
      </w:ins>
      <w:ins w:id="163" w:author="昀哲 李" w:date="2024-09-06T23:07:00Z">
        <w:r>
          <w:rPr>
            <w:rFonts w:ascii="Cambria" w:eastAsiaTheme="minorEastAsia" w:hAnsi="Cambria" w:hint="eastAsia"/>
          </w:rPr>
          <w:t>-</w:t>
        </w:r>
      </w:ins>
      <w:ins w:id="164" w:author="昀哲 李" w:date="2024-09-06T22:42:00Z">
        <w:r>
          <w:rPr>
            <w:rFonts w:ascii="Cambria" w:eastAsiaTheme="minorEastAsia" w:hAnsi="Cambria" w:hint="eastAsia"/>
          </w:rPr>
          <w:t xml:space="preserve">stack web </w:t>
        </w:r>
        <w:del w:id="165" w:author="Yunzhe Li" w:date="2024-09-08T23:08:00Z">
          <w:r>
            <w:rPr>
              <w:rFonts w:ascii="Cambria" w:eastAsiaTheme="minorEastAsia" w:hAnsi="Cambria" w:hint="eastAsia"/>
            </w:rPr>
            <w:delText xml:space="preserve">application </w:delText>
          </w:r>
        </w:del>
        <w:r>
          <w:rPr>
            <w:rFonts w:ascii="Cambria" w:eastAsiaTheme="minorEastAsia" w:hAnsi="Cambria" w:hint="eastAsia"/>
          </w:rPr>
          <w:t>development,</w:t>
        </w:r>
        <w:del w:id="166" w:author="Yunzhe Li" w:date="2024-09-08T23:11:00Z">
          <w:r>
            <w:rPr>
              <w:rFonts w:ascii="Cambria" w:eastAsiaTheme="minorEastAsia" w:hAnsi="Cambria" w:hint="eastAsia"/>
            </w:rPr>
            <w:delText xml:space="preserve"> semantic </w:delText>
          </w:r>
        </w:del>
      </w:ins>
      <w:ins w:id="167" w:author="昀哲 李" w:date="2024-09-06T22:43:00Z">
        <w:del w:id="168" w:author="Yunzhe Li" w:date="2024-09-08T23:11:00Z">
          <w:r>
            <w:rPr>
              <w:rFonts w:ascii="Cambria" w:eastAsiaTheme="minorEastAsia" w:hAnsi="Cambria" w:hint="eastAsia"/>
            </w:rPr>
            <w:delText xml:space="preserve">segmentation, </w:delText>
          </w:r>
        </w:del>
      </w:ins>
      <w:ins w:id="169" w:author="昀哲 李" w:date="2024-09-06T23:08:00Z">
        <w:del w:id="170" w:author="Yunzhe Li" w:date="2024-09-08T23:11:00Z">
          <w:r>
            <w:rPr>
              <w:rFonts w:ascii="Cambria" w:eastAsiaTheme="minorEastAsia" w:hAnsi="Cambria" w:hint="eastAsia"/>
            </w:rPr>
            <w:delText xml:space="preserve">and </w:delText>
          </w:r>
        </w:del>
      </w:ins>
      <w:ins w:id="171" w:author="昀哲 李" w:date="2024-09-06T22:43:00Z">
        <w:del w:id="172" w:author="Yunzhe Li" w:date="2024-09-08T23:11:00Z">
          <w:r>
            <w:rPr>
              <w:rFonts w:ascii="Cambria" w:eastAsiaTheme="minorEastAsia" w:hAnsi="Cambria" w:hint="eastAsia"/>
            </w:rPr>
            <w:delText>knowledge graph</w:delText>
          </w:r>
        </w:del>
      </w:ins>
      <w:ins w:id="173" w:author="昀哲 李" w:date="2024-09-06T23:08:00Z">
        <w:del w:id="174" w:author="Yunzhe Li" w:date="2024-09-08T23:11:00Z">
          <w:r>
            <w:rPr>
              <w:rFonts w:ascii="Cambria" w:eastAsiaTheme="minorEastAsia" w:hAnsi="Cambria" w:hint="eastAsia"/>
            </w:rPr>
            <w:delText>s</w:delText>
          </w:r>
        </w:del>
      </w:ins>
      <w:ins w:id="175" w:author="昀哲 李" w:date="2024-09-06T22:43:00Z">
        <w:del w:id="176" w:author="Yunzhe Li" w:date="2024-09-08T23:11:00Z">
          <w:r>
            <w:rPr>
              <w:rFonts w:ascii="Cambria" w:eastAsiaTheme="minorEastAsia" w:hAnsi="Cambria" w:hint="eastAsia"/>
            </w:rPr>
            <w:delText>,</w:delText>
          </w:r>
        </w:del>
        <w:r>
          <w:rPr>
            <w:rFonts w:ascii="Cambria" w:eastAsiaTheme="minorEastAsia" w:hAnsi="Cambria" w:hint="eastAsia"/>
          </w:rPr>
          <w:t xml:space="preserve"> </w:t>
        </w:r>
      </w:ins>
      <w:ins w:id="177" w:author="昀哲 李" w:date="2024-09-06T23:08:00Z">
        <w:r>
          <w:rPr>
            <w:rFonts w:ascii="Cambria" w:eastAsiaTheme="minorEastAsia" w:hAnsi="Cambria" w:hint="eastAsia"/>
          </w:rPr>
          <w:t>along with</w:t>
        </w:r>
      </w:ins>
      <w:ins w:id="178" w:author="昀哲 李" w:date="2024-09-06T22:43:00Z">
        <w:r>
          <w:rPr>
            <w:rFonts w:ascii="Cambria" w:eastAsiaTheme="minorEastAsia" w:hAnsi="Cambria" w:hint="eastAsia"/>
          </w:rPr>
          <w:t xml:space="preserve"> </w:t>
        </w:r>
      </w:ins>
      <w:ins w:id="179" w:author="昀哲 李" w:date="2024-09-06T22:44:00Z">
        <w:r>
          <w:rPr>
            <w:rFonts w:ascii="Cambria" w:eastAsiaTheme="minorEastAsia" w:hAnsi="Cambria" w:hint="eastAsia"/>
          </w:rPr>
          <w:t>collaborati</w:t>
        </w:r>
      </w:ins>
      <w:ins w:id="180" w:author="昀哲 李" w:date="2024-09-06T23:08:00Z">
        <w:r>
          <w:rPr>
            <w:rFonts w:ascii="Cambria" w:eastAsiaTheme="minorEastAsia" w:hAnsi="Cambria" w:hint="eastAsia"/>
          </w:rPr>
          <w:t>ve</w:t>
        </w:r>
      </w:ins>
      <w:ins w:id="181" w:author="昀哲 李" w:date="2024-09-06T22:44:00Z">
        <w:r>
          <w:rPr>
            <w:rFonts w:ascii="Cambria" w:eastAsiaTheme="minorEastAsia" w:hAnsi="Cambria" w:hint="eastAsia"/>
          </w:rPr>
          <w:t xml:space="preserve"> tools like Git. </w:t>
        </w:r>
      </w:ins>
      <w:ins w:id="182" w:author="Yunzhe Li" w:date="2024-10-18T10:24:00Z">
        <w:r>
          <w:rPr>
            <w:rFonts w:ascii="Cambria" w:eastAsiaTheme="minorEastAsia" w:hAnsi="Cambria" w:hint="eastAsia"/>
          </w:rPr>
          <w:t xml:space="preserve">So far, I have served as the team leader of two </w:t>
        </w:r>
        <w:r>
          <w:rPr>
            <w:rFonts w:ascii="Cambria" w:eastAsiaTheme="minorEastAsia" w:hAnsi="Cambria"/>
          </w:rPr>
          <w:t>different</w:t>
        </w:r>
        <w:r>
          <w:rPr>
            <w:rFonts w:ascii="Cambria" w:eastAsiaTheme="minorEastAsia" w:hAnsi="Cambria" w:hint="eastAsia"/>
          </w:rPr>
          <w:t xml:space="preserve"> robotics teams for a total of 7 years, contributed as a research assistant at Shanghai University in AI explainability and Materials Science, and interned at DJI and Momenta, an autonomous driving software company partnering with General Motors, Mercedes-Benz, and Toyota. </w:t>
        </w:r>
      </w:ins>
      <w:ins w:id="183" w:author="昀哲 李" w:date="2024-09-06T22:48:00Z">
        <w:del w:id="184" w:author="Yunzhe Li" w:date="2024-10-18T10:25:00Z">
          <w:r>
            <w:rPr>
              <w:rFonts w:ascii="Cambria" w:eastAsiaTheme="minorEastAsia" w:hAnsi="Cambria"/>
            </w:rPr>
            <w:delText>Beyond that, m</w:delText>
          </w:r>
        </w:del>
      </w:ins>
      <w:ins w:id="185" w:author="Yunzhe Li" w:date="2024-10-18T10:25:00Z">
        <w:r>
          <w:rPr>
            <w:rFonts w:ascii="Cambria" w:eastAsiaTheme="minorEastAsia" w:hAnsi="Cambria"/>
          </w:rPr>
          <w:t>M</w:t>
        </w:r>
      </w:ins>
      <w:ins w:id="186" w:author="昀哲 李" w:date="2024-09-06T22:48:00Z">
        <w:r>
          <w:rPr>
            <w:rFonts w:ascii="Cambria" w:eastAsiaTheme="minorEastAsia" w:hAnsi="Cambria" w:hint="eastAsia"/>
          </w:rPr>
          <w:t>y leadership has been honed</w:t>
        </w:r>
      </w:ins>
      <w:ins w:id="187" w:author="昀哲 李" w:date="2024-09-06T22:50:00Z">
        <w:r>
          <w:rPr>
            <w:rFonts w:ascii="Cambria" w:eastAsiaTheme="minorEastAsia" w:hAnsi="Cambria" w:hint="eastAsia"/>
          </w:rPr>
          <w:t xml:space="preserve"> through</w:t>
        </w:r>
      </w:ins>
      <w:ins w:id="188" w:author="昀哲 李" w:date="2024-09-06T22:51:00Z">
        <w:r>
          <w:rPr>
            <w:rFonts w:ascii="Cambria" w:eastAsiaTheme="minorEastAsia" w:hAnsi="Cambria" w:hint="eastAsia"/>
          </w:rPr>
          <w:t>out all my experience.</w:t>
        </w:r>
      </w:ins>
      <w:ins w:id="189" w:author="昀哲 李" w:date="2024-09-06T22:49:00Z">
        <w:r>
          <w:rPr>
            <w:rFonts w:ascii="Cambria" w:eastAsiaTheme="minorEastAsia" w:hAnsi="Cambria" w:hint="eastAsia"/>
          </w:rPr>
          <w:t xml:space="preserve"> I</w:t>
        </w:r>
      </w:ins>
      <w:ins w:id="190" w:author="昀哲 李" w:date="2024-09-06T23:25:00Z">
        <w:r>
          <w:rPr>
            <w:rFonts w:ascii="Cambria" w:eastAsiaTheme="minorEastAsia" w:hAnsi="Cambria" w:hint="eastAsia"/>
          </w:rPr>
          <w:t xml:space="preserve"> ha</w:t>
        </w:r>
      </w:ins>
      <w:ins w:id="191" w:author="昀哲 李" w:date="2024-09-06T22:51:00Z">
        <w:r>
          <w:rPr>
            <w:rFonts w:ascii="Cambria" w:eastAsiaTheme="minorEastAsia" w:hAnsi="Cambria" w:hint="eastAsia"/>
          </w:rPr>
          <w:t>ve</w:t>
        </w:r>
      </w:ins>
      <w:ins w:id="192" w:author="昀哲 李" w:date="2024-09-06T22:49:00Z">
        <w:r>
          <w:rPr>
            <w:rFonts w:ascii="Cambria" w:eastAsiaTheme="minorEastAsia" w:hAnsi="Cambria" w:hint="eastAsia"/>
          </w:rPr>
          <w:t xml:space="preserve"> led my team </w:t>
        </w:r>
      </w:ins>
      <w:ins w:id="193" w:author="昀哲 李" w:date="2024-09-06T23:09:00Z">
        <w:r>
          <w:rPr>
            <w:rFonts w:ascii="Cambria" w:eastAsiaTheme="minorEastAsia" w:hAnsi="Cambria" w:hint="eastAsia"/>
          </w:rPr>
          <w:t xml:space="preserve">to the </w:t>
        </w:r>
      </w:ins>
      <w:ins w:id="194" w:author="昀哲 李" w:date="2024-09-06T22:50:00Z">
        <w:r>
          <w:rPr>
            <w:rFonts w:ascii="Cambria" w:eastAsiaTheme="minorEastAsia" w:hAnsi="Cambria" w:hint="eastAsia"/>
          </w:rPr>
          <w:t xml:space="preserve">2018 </w:t>
        </w:r>
      </w:ins>
      <w:ins w:id="195" w:author="昀哲 李" w:date="2024-09-06T22:49:00Z">
        <w:r>
          <w:rPr>
            <w:rFonts w:ascii="Cambria" w:eastAsiaTheme="minorEastAsia" w:hAnsi="Cambria" w:hint="eastAsia"/>
          </w:rPr>
          <w:t>FIRST</w:t>
        </w:r>
      </w:ins>
      <w:ins w:id="196" w:author="昀哲 李" w:date="2024-09-06T23:08:00Z">
        <w:r>
          <w:rPr>
            <w:rFonts w:ascii="Cambria" w:eastAsiaTheme="minorEastAsia" w:hAnsi="Cambria" w:hint="eastAsia"/>
            <w:vertAlign w:val="superscript"/>
            <w:rPrChange w:id="197" w:author="昀哲 李" w:date="2024-09-06T23:08:00Z">
              <w:rPr>
                <w:rFonts w:ascii="Cambria" w:eastAsiaTheme="minorEastAsia" w:hAnsi="Cambria" w:hint="eastAsia"/>
              </w:rPr>
            </w:rPrChange>
          </w:rPr>
          <w:t>®</w:t>
        </w:r>
      </w:ins>
      <w:ins w:id="198" w:author="昀哲 李" w:date="2024-09-06T22:49:00Z">
        <w:r>
          <w:rPr>
            <w:rFonts w:ascii="Cambria" w:eastAsiaTheme="minorEastAsia" w:hAnsi="Cambria" w:hint="eastAsia"/>
          </w:rPr>
          <w:t xml:space="preserve"> World Champion</w:t>
        </w:r>
      </w:ins>
      <w:ins w:id="199" w:author="昀哲 李" w:date="2024-09-06T22:50:00Z">
        <w:r>
          <w:rPr>
            <w:rFonts w:ascii="Cambria" w:eastAsiaTheme="minorEastAsia" w:hAnsi="Cambria" w:hint="eastAsia"/>
          </w:rPr>
          <w:t>ships</w:t>
        </w:r>
      </w:ins>
      <w:ins w:id="200" w:author="昀哲 李" w:date="2024-09-06T22:51:00Z">
        <w:r>
          <w:rPr>
            <w:rFonts w:ascii="Cambria" w:eastAsiaTheme="minorEastAsia" w:hAnsi="Cambria" w:hint="eastAsia"/>
          </w:rPr>
          <w:t xml:space="preserve"> </w:t>
        </w:r>
      </w:ins>
      <w:ins w:id="201" w:author="昀哲 李" w:date="2024-09-06T23:09:00Z">
        <w:r>
          <w:rPr>
            <w:rFonts w:ascii="Cambria" w:eastAsiaTheme="minorEastAsia" w:hAnsi="Cambria" w:hint="eastAsia"/>
          </w:rPr>
          <w:t xml:space="preserve">in </w:t>
        </w:r>
      </w:ins>
      <w:ins w:id="202" w:author="昀哲 李" w:date="2024-09-06T22:51:00Z">
        <w:r>
          <w:rPr>
            <w:rFonts w:ascii="Cambria" w:eastAsiaTheme="minorEastAsia" w:hAnsi="Cambria" w:hint="eastAsia"/>
          </w:rPr>
          <w:t>Detroit</w:t>
        </w:r>
      </w:ins>
      <w:ins w:id="203" w:author="昀哲 李" w:date="2024-09-06T22:50:00Z">
        <w:r>
          <w:rPr>
            <w:rFonts w:ascii="Cambria" w:eastAsiaTheme="minorEastAsia" w:hAnsi="Cambria" w:hint="eastAsia"/>
          </w:rPr>
          <w:t xml:space="preserve">, </w:t>
        </w:r>
      </w:ins>
      <w:ins w:id="204" w:author="昀哲 李" w:date="2024-09-06T23:09:00Z">
        <w:r>
          <w:rPr>
            <w:rFonts w:ascii="Cambria" w:eastAsiaTheme="minorEastAsia" w:hAnsi="Cambria" w:hint="eastAsia"/>
          </w:rPr>
          <w:t xml:space="preserve">placed </w:t>
        </w:r>
      </w:ins>
      <w:ins w:id="205" w:author="昀哲 李" w:date="2024-09-06T22:50:00Z">
        <w:r>
          <w:rPr>
            <w:rFonts w:ascii="Cambria" w:eastAsiaTheme="minorEastAsia" w:hAnsi="Cambria" w:hint="eastAsia"/>
          </w:rPr>
          <w:t>3</w:t>
        </w:r>
        <w:r>
          <w:rPr>
            <w:rFonts w:ascii="Cambria" w:eastAsiaTheme="minorEastAsia" w:hAnsi="Cambria"/>
            <w:vertAlign w:val="superscript"/>
            <w:rPrChange w:id="206" w:author="昀哲 李" w:date="2024-09-06T22:50:00Z">
              <w:rPr>
                <w:rFonts w:ascii="Cambria" w:eastAsiaTheme="minorEastAsia" w:hAnsi="Cambria"/>
              </w:rPr>
            </w:rPrChange>
          </w:rPr>
          <w:t>rd</w:t>
        </w:r>
        <w:r>
          <w:rPr>
            <w:rFonts w:ascii="Cambria" w:eastAsiaTheme="minorEastAsia" w:hAnsi="Cambria" w:hint="eastAsia"/>
          </w:rPr>
          <w:t xml:space="preserve"> in DJI RoboMaster Competition, </w:t>
        </w:r>
      </w:ins>
      <w:ins w:id="207" w:author="昀哲 李" w:date="2024-09-06T23:23:00Z">
        <w:r>
          <w:rPr>
            <w:rFonts w:ascii="Cambria" w:eastAsiaTheme="minorEastAsia" w:hAnsi="Cambria" w:hint="eastAsia"/>
          </w:rPr>
          <w:t>pioneered</w:t>
        </w:r>
      </w:ins>
      <w:ins w:id="208" w:author="昀哲 李" w:date="2024-09-06T23:09:00Z">
        <w:r>
          <w:rPr>
            <w:rFonts w:ascii="Cambria" w:eastAsiaTheme="minorEastAsia" w:hAnsi="Cambria" w:hint="eastAsia"/>
          </w:rPr>
          <w:t xml:space="preserve"> a</w:t>
        </w:r>
      </w:ins>
      <w:ins w:id="209" w:author="昀哲 李" w:date="2024-09-06T23:11:00Z">
        <w:r>
          <w:rPr>
            <w:rFonts w:ascii="Cambria" w:eastAsiaTheme="minorEastAsia" w:hAnsi="Cambria" w:hint="eastAsia"/>
          </w:rPr>
          <w:t xml:space="preserve"> </w:t>
        </w:r>
      </w:ins>
      <w:ins w:id="210" w:author="昀哲 李" w:date="2024-09-06T23:23:00Z">
        <w:r>
          <w:rPr>
            <w:rFonts w:ascii="Cambria" w:eastAsiaTheme="minorEastAsia" w:hAnsi="Cambria" w:hint="eastAsia"/>
          </w:rPr>
          <w:t xml:space="preserve">Python-powered </w:t>
        </w:r>
      </w:ins>
      <w:ins w:id="211" w:author="昀哲 李" w:date="2024-09-06T23:11:00Z">
        <w:r>
          <w:rPr>
            <w:rFonts w:ascii="Cambria" w:eastAsiaTheme="minorEastAsia" w:hAnsi="Cambria" w:hint="eastAsia"/>
          </w:rPr>
          <w:t>report</w:t>
        </w:r>
      </w:ins>
      <w:ins w:id="212" w:author="昀哲 李" w:date="2024-09-06T23:10:00Z">
        <w:r>
          <w:rPr>
            <w:rFonts w:ascii="Cambria" w:eastAsiaTheme="minorEastAsia" w:hAnsi="Cambria" w:hint="eastAsia"/>
          </w:rPr>
          <w:t xml:space="preserve"> </w:t>
        </w:r>
      </w:ins>
      <w:ins w:id="213" w:author="昀哲 李" w:date="2024-09-06T22:54:00Z">
        <w:r>
          <w:rPr>
            <w:rFonts w:ascii="Cambria" w:eastAsiaTheme="minorEastAsia" w:hAnsi="Cambria" w:hint="eastAsia"/>
          </w:rPr>
          <w:t>generat</w:t>
        </w:r>
      </w:ins>
      <w:ins w:id="214" w:author="昀哲 李" w:date="2024-09-06T23:10:00Z">
        <w:r>
          <w:rPr>
            <w:rFonts w:ascii="Cambria" w:eastAsiaTheme="minorEastAsia" w:hAnsi="Cambria" w:hint="eastAsia"/>
          </w:rPr>
          <w:t>or</w:t>
        </w:r>
      </w:ins>
      <w:ins w:id="215" w:author="昀哲 李" w:date="2024-09-06T22:54:00Z">
        <w:r>
          <w:rPr>
            <w:rFonts w:ascii="Cambria" w:eastAsiaTheme="minorEastAsia" w:hAnsi="Cambria" w:hint="eastAsia"/>
          </w:rPr>
          <w:t xml:space="preserve"> fo</w:t>
        </w:r>
      </w:ins>
      <w:ins w:id="216" w:author="昀哲 李" w:date="2024-09-06T23:10:00Z">
        <w:r>
          <w:rPr>
            <w:rFonts w:ascii="Cambria" w:eastAsiaTheme="minorEastAsia" w:hAnsi="Cambria" w:hint="eastAsia"/>
          </w:rPr>
          <w:t>r vehicle si</w:t>
        </w:r>
      </w:ins>
      <w:ins w:id="217" w:author="昀哲 李" w:date="2024-09-06T23:11:00Z">
        <w:r>
          <w:rPr>
            <w:rFonts w:ascii="Cambria" w:eastAsiaTheme="minorEastAsia" w:hAnsi="Cambria" w:hint="eastAsia"/>
          </w:rPr>
          <w:t>mulation</w:t>
        </w:r>
      </w:ins>
      <w:ins w:id="218" w:author="昀哲 李" w:date="2024-09-06T23:22:00Z">
        <w:r>
          <w:rPr>
            <w:rFonts w:ascii="Cambria" w:eastAsiaTheme="minorEastAsia" w:hAnsi="Cambria" w:hint="eastAsia"/>
          </w:rPr>
          <w:t xml:space="preserve"> </w:t>
        </w:r>
      </w:ins>
      <w:ins w:id="219" w:author="昀哲 李" w:date="2024-09-06T22:54:00Z">
        <w:r>
          <w:rPr>
            <w:rFonts w:ascii="Cambria" w:eastAsiaTheme="minorEastAsia" w:hAnsi="Cambria" w:hint="eastAsia"/>
          </w:rPr>
          <w:t>test</w:t>
        </w:r>
      </w:ins>
      <w:ins w:id="220" w:author="昀哲 李" w:date="2024-09-06T23:21:00Z">
        <w:r>
          <w:rPr>
            <w:rFonts w:ascii="Cambria" w:eastAsiaTheme="minorEastAsia" w:hAnsi="Cambria" w:hint="eastAsia"/>
          </w:rPr>
          <w:t xml:space="preserve"> deliveries</w:t>
        </w:r>
      </w:ins>
      <w:ins w:id="221" w:author="昀哲 李" w:date="2024-09-06T22:54:00Z">
        <w:r>
          <w:rPr>
            <w:rFonts w:ascii="Cambria" w:eastAsiaTheme="minorEastAsia" w:hAnsi="Cambria" w:hint="eastAsia"/>
          </w:rPr>
          <w:t xml:space="preserve">, </w:t>
        </w:r>
      </w:ins>
      <w:ins w:id="222" w:author="昀哲 李" w:date="2024-09-06T22:52:00Z">
        <w:r>
          <w:rPr>
            <w:rFonts w:ascii="Cambria" w:eastAsiaTheme="minorEastAsia" w:hAnsi="Cambria" w:hint="eastAsia"/>
          </w:rPr>
          <w:t xml:space="preserve">and </w:t>
        </w:r>
      </w:ins>
      <w:ins w:id="223" w:author="昀哲 李" w:date="2024-09-06T23:12:00Z">
        <w:r>
          <w:rPr>
            <w:rFonts w:ascii="Cambria" w:eastAsiaTheme="minorEastAsia" w:hAnsi="Cambria" w:hint="eastAsia"/>
          </w:rPr>
          <w:t xml:space="preserve">achieved a </w:t>
        </w:r>
      </w:ins>
      <w:ins w:id="224" w:author="昀哲 李" w:date="2024-09-06T22:52:00Z">
        <w:r>
          <w:rPr>
            <w:rFonts w:ascii="Cambria" w:eastAsiaTheme="minorEastAsia" w:hAnsi="Cambria" w:hint="eastAsia"/>
          </w:rPr>
          <w:t>3% performance enha</w:t>
        </w:r>
      </w:ins>
      <w:ins w:id="225" w:author="昀哲 李" w:date="2024-09-06T22:53:00Z">
        <w:r>
          <w:rPr>
            <w:rFonts w:ascii="Cambria" w:eastAsiaTheme="minorEastAsia" w:hAnsi="Cambria" w:hint="eastAsia"/>
          </w:rPr>
          <w:t xml:space="preserve">ncement </w:t>
        </w:r>
      </w:ins>
      <w:ins w:id="226" w:author="昀哲 李" w:date="2024-09-06T23:12:00Z">
        <w:r>
          <w:rPr>
            <w:rFonts w:ascii="Cambria" w:eastAsiaTheme="minorEastAsia" w:hAnsi="Cambria" w:hint="eastAsia"/>
          </w:rPr>
          <w:t>in</w:t>
        </w:r>
      </w:ins>
      <w:ins w:id="227" w:author="昀哲 李" w:date="2024-09-06T22:53:00Z">
        <w:r>
          <w:rPr>
            <w:rFonts w:ascii="Cambria" w:eastAsiaTheme="minorEastAsia" w:hAnsi="Cambria" w:hint="eastAsia"/>
          </w:rPr>
          <w:t xml:space="preserve"> autopilot reversing feature </w:t>
        </w:r>
      </w:ins>
      <w:ins w:id="228" w:author="昀哲 李" w:date="2024-09-06T23:12:00Z">
        <w:r>
          <w:rPr>
            <w:rFonts w:ascii="Cambria" w:eastAsiaTheme="minorEastAsia" w:hAnsi="Cambria" w:hint="eastAsia"/>
          </w:rPr>
          <w:t>with</w:t>
        </w:r>
      </w:ins>
      <w:ins w:id="229" w:author="昀哲 李" w:date="2024-09-06T22:53:00Z">
        <w:r>
          <w:rPr>
            <w:rFonts w:ascii="Cambria" w:eastAsiaTheme="minorEastAsia" w:hAnsi="Cambria" w:hint="eastAsia"/>
          </w:rPr>
          <w:t>in 4 months.</w:t>
        </w:r>
      </w:ins>
      <w:ins w:id="230" w:author="Yunzhe Li" w:date="2024-10-18T10:23:00Z">
        <w:r>
          <w:rPr>
            <w:rFonts w:ascii="Cambria" w:eastAsiaTheme="minorEastAsia" w:hAnsi="Cambria" w:hint="eastAsia"/>
          </w:rPr>
          <w:t xml:space="preserve"> </w:t>
        </w:r>
      </w:ins>
    </w:p>
    <w:p w14:paraId="33760C74" w14:textId="77777777" w:rsidR="0035186E" w:rsidRDefault="0035186E" w:rsidP="0035186E">
      <w:pPr>
        <w:widowControl/>
        <w:spacing w:line="276" w:lineRule="auto"/>
        <w:rPr>
          <w:ins w:id="231" w:author="昀哲 李" w:date="2024-09-06T23:15:00Z"/>
          <w:rFonts w:ascii="Cambria" w:eastAsiaTheme="minorEastAsia" w:hAnsi="Cambria"/>
        </w:rPr>
        <w:pPrChange w:id="232" w:author="昀哲 李" w:date="2024-09-06T23:38:00Z">
          <w:pPr>
            <w:widowControl/>
            <w:spacing w:line="276" w:lineRule="auto"/>
            <w:jc w:val="left"/>
          </w:pPr>
        </w:pPrChange>
      </w:pPr>
    </w:p>
    <w:p w14:paraId="3D973EB5" w14:textId="77777777" w:rsidR="0035186E" w:rsidRDefault="0035186E" w:rsidP="0035186E">
      <w:pPr>
        <w:widowControl/>
        <w:spacing w:line="276" w:lineRule="auto"/>
        <w:rPr>
          <w:ins w:id="233" w:author="昀哲 李" w:date="2024-09-06T23:15:00Z"/>
          <w:rFonts w:ascii="Cambria" w:eastAsiaTheme="minorEastAsia" w:hAnsi="Cambria"/>
        </w:rPr>
        <w:pPrChange w:id="234" w:author="昀哲 李" w:date="2024-09-06T23:38:00Z">
          <w:pPr>
            <w:widowControl/>
            <w:spacing w:line="276" w:lineRule="auto"/>
            <w:jc w:val="left"/>
          </w:pPr>
        </w:pPrChange>
      </w:pPr>
    </w:p>
    <w:p w14:paraId="0741301D" w14:textId="77777777" w:rsidR="0035186E" w:rsidRDefault="00000000" w:rsidP="0035186E">
      <w:pPr>
        <w:widowControl/>
        <w:spacing w:line="276" w:lineRule="auto"/>
        <w:rPr>
          <w:ins w:id="235" w:author="昀哲 李" w:date="2024-09-06T21:57:00Z"/>
          <w:rFonts w:ascii="Cambria" w:eastAsiaTheme="minorEastAsia" w:hAnsi="Cambria"/>
        </w:rPr>
        <w:pPrChange w:id="236" w:author="昀哲 李" w:date="2024-09-06T23:38:00Z">
          <w:pPr>
            <w:widowControl/>
            <w:jc w:val="left"/>
          </w:pPr>
        </w:pPrChange>
      </w:pPr>
      <w:ins w:id="237" w:author="昀哲 李" w:date="2024-09-06T22:22:00Z">
        <w:del w:id="238" w:author="Yunzhe Li" w:date="2024-10-18T10:19:00Z">
          <w:r>
            <w:rPr>
              <w:rFonts w:ascii="Cambria" w:eastAsiaTheme="minorEastAsia" w:hAnsi="Cambria" w:hint="eastAsia"/>
            </w:rPr>
            <w:delText>C</w:delText>
          </w:r>
          <w:r>
            <w:rPr>
              <w:rFonts w:ascii="Cambria" w:eastAsiaTheme="minorEastAsia" w:hAnsi="Cambria"/>
            </w:rPr>
            <w:delText>urrently</w:delText>
          </w:r>
          <w:r>
            <w:rPr>
              <w:rFonts w:ascii="Cambria" w:eastAsiaTheme="minorEastAsia" w:hAnsi="Cambria" w:hint="eastAsia"/>
            </w:rPr>
            <w:delText>, I am a master</w:delText>
          </w:r>
          <w:r>
            <w:rPr>
              <w:rFonts w:ascii="Cambria" w:eastAsiaTheme="minorEastAsia" w:hAnsi="Cambria"/>
            </w:rPr>
            <w:delText>’</w:delText>
          </w:r>
          <w:r>
            <w:rPr>
              <w:rFonts w:ascii="Cambria" w:eastAsiaTheme="minorEastAsia" w:hAnsi="Cambria" w:hint="eastAsia"/>
            </w:rPr>
            <w:delText xml:space="preserve">s student </w:delText>
          </w:r>
          <w:r>
            <w:rPr>
              <w:rFonts w:ascii="Cambria" w:eastAsiaTheme="minorEastAsia" w:hAnsi="Cambria"/>
            </w:rPr>
            <w:delText>in</w:delText>
          </w:r>
          <w:r>
            <w:rPr>
              <w:rFonts w:ascii="Cambria" w:eastAsiaTheme="minorEastAsia" w:hAnsi="Cambria" w:hint="eastAsia"/>
            </w:rPr>
            <w:delText xml:space="preserve"> EECS at UC Berkeley, and </w:delText>
          </w:r>
        </w:del>
      </w:ins>
      <w:ins w:id="239" w:author="昀哲 李" w:date="2024-09-06T23:12:00Z">
        <w:del w:id="240" w:author="Yunzhe Li" w:date="2024-10-18T10:19:00Z">
          <w:r>
            <w:rPr>
              <w:rFonts w:ascii="Cambria" w:eastAsiaTheme="minorEastAsia" w:hAnsi="Cambria" w:hint="eastAsia"/>
            </w:rPr>
            <w:delText>affiliated with the</w:delText>
          </w:r>
        </w:del>
      </w:ins>
      <w:ins w:id="241" w:author="昀哲 李" w:date="2024-09-06T22:22:00Z">
        <w:del w:id="242" w:author="Yunzhe Li" w:date="2024-10-18T10:19:00Z">
          <w:r>
            <w:rPr>
              <w:rFonts w:ascii="Cambria" w:eastAsiaTheme="minorEastAsia" w:hAnsi="Cambria"/>
            </w:rPr>
            <w:delText xml:space="preserve"> Mechanical Systems Control Lab</w:delText>
          </w:r>
        </w:del>
      </w:ins>
      <w:ins w:id="243" w:author="Yunzhe Li" w:date="2024-10-18T10:19:00Z">
        <w:r>
          <w:rPr>
            <w:rFonts w:ascii="Cambria" w:eastAsiaTheme="minorEastAsia" w:hAnsi="Cambria"/>
          </w:rPr>
          <w:t>Here</w:t>
        </w:r>
      </w:ins>
      <w:ins w:id="244" w:author="Yunzhe Li" w:date="2024-10-18T10:20:00Z">
        <w:r>
          <w:rPr>
            <w:rFonts w:ascii="Cambria" w:eastAsiaTheme="minorEastAsia" w:hAnsi="Cambria"/>
          </w:rPr>
          <w:t xml:space="preserve"> at UC Berkeley,</w:t>
        </w:r>
      </w:ins>
      <w:ins w:id="245" w:author="昀哲 李" w:date="2024-09-06T23:12:00Z">
        <w:del w:id="246" w:author="Yunzhe Li" w:date="2024-10-18T10:19:00Z">
          <w:r>
            <w:rPr>
              <w:rFonts w:ascii="Cambria" w:eastAsiaTheme="minorEastAsia" w:hAnsi="Cambria" w:hint="eastAsia"/>
            </w:rPr>
            <w:delText xml:space="preserve"> where</w:delText>
          </w:r>
        </w:del>
        <w:r>
          <w:rPr>
            <w:rFonts w:ascii="Cambria" w:eastAsiaTheme="minorEastAsia" w:hAnsi="Cambria" w:hint="eastAsia"/>
          </w:rPr>
          <w:t xml:space="preserve"> I</w:t>
        </w:r>
      </w:ins>
      <w:ins w:id="247" w:author="昀哲 李" w:date="2024-09-06T22:22:00Z">
        <w:r>
          <w:rPr>
            <w:rFonts w:ascii="Cambria" w:eastAsiaTheme="minorEastAsia" w:hAnsi="Cambria"/>
          </w:rPr>
          <w:t xml:space="preserve"> work on computer vision for </w:t>
        </w:r>
      </w:ins>
      <w:ins w:id="248" w:author="昀哲 李" w:date="2024-09-06T23:13:00Z">
        <w:r>
          <w:rPr>
            <w:rFonts w:ascii="Cambria" w:eastAsiaTheme="minorEastAsia" w:hAnsi="Cambria"/>
          </w:rPr>
          <w:t xml:space="preserve">humanoid robot </w:t>
        </w:r>
      </w:ins>
      <w:ins w:id="249" w:author="昀哲 李" w:date="2024-09-06T22:22:00Z">
        <w:r>
          <w:rPr>
            <w:rFonts w:ascii="Cambria" w:eastAsiaTheme="minorEastAsia" w:hAnsi="Cambria"/>
          </w:rPr>
          <w:t>manipulation.</w:t>
        </w:r>
      </w:ins>
      <w:ins w:id="250" w:author="昀哲 李" w:date="2024-09-06T23:13:00Z">
        <w:r>
          <w:rPr>
            <w:rFonts w:ascii="Cambria" w:eastAsiaTheme="minorEastAsia" w:hAnsi="Cambria" w:hint="eastAsia"/>
          </w:rPr>
          <w:t xml:space="preserve"> </w:t>
        </w:r>
      </w:ins>
      <w:ins w:id="251" w:author="昀哲 李" w:date="2024-09-06T22:24:00Z">
        <w:r>
          <w:rPr>
            <w:rFonts w:ascii="Cambria" w:eastAsiaTheme="minorEastAsia" w:hAnsi="Cambria" w:hint="eastAsia"/>
          </w:rPr>
          <w:t xml:space="preserve">I am eager to </w:t>
        </w:r>
      </w:ins>
      <w:ins w:id="252" w:author="昀哲 李" w:date="2024-09-06T23:13:00Z">
        <w:r>
          <w:rPr>
            <w:rFonts w:ascii="Cambria" w:eastAsiaTheme="minorEastAsia" w:hAnsi="Cambria" w:hint="eastAsia"/>
          </w:rPr>
          <w:t>explore</w:t>
        </w:r>
      </w:ins>
      <w:ins w:id="253" w:author="昀哲 李" w:date="2024-09-06T22:24:00Z">
        <w:r>
          <w:rPr>
            <w:rFonts w:ascii="Cambria" w:eastAsiaTheme="minorEastAsia" w:hAnsi="Cambria" w:hint="eastAsia"/>
          </w:rPr>
          <w:t xml:space="preserve"> every new </w:t>
        </w:r>
      </w:ins>
      <w:ins w:id="254" w:author="昀哲 李" w:date="2024-09-06T23:15:00Z">
        <w:r>
          <w:rPr>
            <w:rFonts w:ascii="Cambria" w:eastAsiaTheme="minorEastAsia" w:hAnsi="Cambria"/>
          </w:rPr>
          <w:t>thing</w:t>
        </w:r>
      </w:ins>
      <w:ins w:id="255" w:author="昀哲 李" w:date="2024-09-06T23:29:00Z">
        <w:r>
          <w:rPr>
            <w:rFonts w:ascii="Cambria" w:eastAsiaTheme="minorEastAsia" w:hAnsi="Cambria" w:hint="eastAsia"/>
          </w:rPr>
          <w:t>,</w:t>
        </w:r>
      </w:ins>
      <w:ins w:id="256" w:author="昀哲 李" w:date="2024-09-06T22:24:00Z">
        <w:r>
          <w:rPr>
            <w:rFonts w:ascii="Cambria" w:eastAsiaTheme="minorEastAsia" w:hAnsi="Cambria" w:hint="eastAsia"/>
          </w:rPr>
          <w:t xml:space="preserve"> </w:t>
        </w:r>
      </w:ins>
      <w:ins w:id="257" w:author="昀哲 李" w:date="2024-09-06T22:27:00Z">
        <w:r>
          <w:rPr>
            <w:rFonts w:ascii="Cambria" w:eastAsiaTheme="minorEastAsia" w:hAnsi="Cambria" w:hint="eastAsia"/>
          </w:rPr>
          <w:t xml:space="preserve">thus </w:t>
        </w:r>
      </w:ins>
      <w:ins w:id="258" w:author="昀哲 李" w:date="2024-09-06T23:29:00Z">
        <w:r>
          <w:rPr>
            <w:rFonts w:ascii="Cambria" w:eastAsiaTheme="minorEastAsia" w:hAnsi="Cambria" w:hint="eastAsia"/>
          </w:rPr>
          <w:t xml:space="preserve">I </w:t>
        </w:r>
      </w:ins>
      <w:ins w:id="259" w:author="昀哲 李" w:date="2024-09-06T22:24:00Z">
        <w:r>
          <w:rPr>
            <w:rFonts w:ascii="Cambria" w:eastAsiaTheme="minorEastAsia" w:hAnsi="Cambria" w:hint="eastAsia"/>
          </w:rPr>
          <w:t xml:space="preserve">have extensive hobbies </w:t>
        </w:r>
      </w:ins>
      <w:ins w:id="260" w:author="昀哲 李" w:date="2024-09-06T23:29:00Z">
        <w:r>
          <w:rPr>
            <w:rFonts w:ascii="Cambria" w:eastAsiaTheme="minorEastAsia" w:hAnsi="Cambria" w:hint="eastAsia"/>
          </w:rPr>
          <w:t xml:space="preserve">outside of work and study, </w:t>
        </w:r>
      </w:ins>
      <w:ins w:id="261" w:author="昀哲 李" w:date="2024-09-06T22:24:00Z">
        <w:r>
          <w:rPr>
            <w:rFonts w:ascii="Cambria" w:eastAsiaTheme="minorEastAsia" w:hAnsi="Cambria" w:hint="eastAsia"/>
          </w:rPr>
          <w:t xml:space="preserve">from </w:t>
        </w:r>
      </w:ins>
      <w:ins w:id="262" w:author="昀哲 李" w:date="2024-09-06T22:27:00Z">
        <w:r>
          <w:rPr>
            <w:rFonts w:ascii="Cambria" w:eastAsiaTheme="minorEastAsia" w:hAnsi="Cambria" w:hint="eastAsia"/>
          </w:rPr>
          <w:t xml:space="preserve">playing </w:t>
        </w:r>
      </w:ins>
      <w:ins w:id="263" w:author="昀哲 李" w:date="2024-09-06T22:24:00Z">
        <w:r>
          <w:rPr>
            <w:rFonts w:ascii="Cambria" w:eastAsiaTheme="minorEastAsia" w:hAnsi="Cambria" w:hint="eastAsia"/>
          </w:rPr>
          <w:t>almost all ball game</w:t>
        </w:r>
      </w:ins>
      <w:ins w:id="264" w:author="昀哲 李" w:date="2024-09-06T23:17:00Z">
        <w:r>
          <w:rPr>
            <w:rFonts w:ascii="Cambria" w:eastAsiaTheme="minorEastAsia" w:hAnsi="Cambria" w:hint="eastAsia"/>
          </w:rPr>
          <w:t>s</w:t>
        </w:r>
      </w:ins>
      <w:ins w:id="265" w:author="昀哲 李" w:date="2024-09-06T22:25:00Z">
        <w:r>
          <w:rPr>
            <w:rFonts w:ascii="Cambria" w:eastAsiaTheme="minorEastAsia" w:hAnsi="Cambria" w:hint="eastAsia"/>
          </w:rPr>
          <w:t xml:space="preserve"> to playing music, drawing</w:t>
        </w:r>
      </w:ins>
      <w:ins w:id="266" w:author="昀哲 李" w:date="2024-09-06T23:15:00Z">
        <w:r>
          <w:rPr>
            <w:rFonts w:ascii="Cambria" w:eastAsiaTheme="minorEastAsia" w:hAnsi="Cambria" w:hint="eastAsia"/>
          </w:rPr>
          <w:t>,</w:t>
        </w:r>
      </w:ins>
      <w:ins w:id="267" w:author="昀哲 李" w:date="2024-09-06T22:25:00Z">
        <w:r>
          <w:rPr>
            <w:rFonts w:ascii="Cambria" w:eastAsiaTheme="minorEastAsia" w:hAnsi="Cambria" w:hint="eastAsia"/>
          </w:rPr>
          <w:t xml:space="preserve"> traveling, and </w:t>
        </w:r>
      </w:ins>
      <w:ins w:id="268" w:author="昀哲 李" w:date="2024-09-06T23:15:00Z">
        <w:r>
          <w:rPr>
            <w:rFonts w:ascii="Cambria" w:eastAsiaTheme="minorEastAsia" w:hAnsi="Cambria" w:hint="eastAsia"/>
          </w:rPr>
          <w:t xml:space="preserve">I </w:t>
        </w:r>
      </w:ins>
      <w:ins w:id="269" w:author="昀哲 李" w:date="2024-09-06T23:16:00Z">
        <w:r>
          <w:rPr>
            <w:rFonts w:ascii="Cambria" w:eastAsiaTheme="minorEastAsia" w:hAnsi="Cambria" w:hint="eastAsia"/>
          </w:rPr>
          <w:t xml:space="preserve">have </w:t>
        </w:r>
      </w:ins>
      <w:ins w:id="270" w:author="昀哲 李" w:date="2024-09-06T22:26:00Z">
        <w:r>
          <w:rPr>
            <w:rFonts w:ascii="Cambria" w:eastAsiaTheme="minorEastAsia" w:hAnsi="Cambria" w:hint="eastAsia"/>
          </w:rPr>
          <w:t>start</w:t>
        </w:r>
      </w:ins>
      <w:ins w:id="271" w:author="昀哲 李" w:date="2024-09-06T23:16:00Z">
        <w:r>
          <w:rPr>
            <w:rFonts w:ascii="Cambria" w:eastAsiaTheme="minorEastAsia" w:hAnsi="Cambria" w:hint="eastAsia"/>
          </w:rPr>
          <w:t>ed</w:t>
        </w:r>
      </w:ins>
      <w:ins w:id="272" w:author="昀哲 李" w:date="2024-09-06T22:26:00Z">
        <w:r>
          <w:rPr>
            <w:rFonts w:ascii="Cambria" w:eastAsiaTheme="minorEastAsia" w:hAnsi="Cambria" w:hint="eastAsia"/>
          </w:rPr>
          <w:t xml:space="preserve"> to love hiking </w:t>
        </w:r>
      </w:ins>
      <w:ins w:id="273" w:author="昀哲 李" w:date="2024-09-06T22:27:00Z">
        <w:r>
          <w:rPr>
            <w:rFonts w:ascii="Cambria" w:eastAsiaTheme="minorEastAsia" w:hAnsi="Cambria" w:hint="eastAsia"/>
          </w:rPr>
          <w:t xml:space="preserve">thanks to </w:t>
        </w:r>
      </w:ins>
      <w:ins w:id="274" w:author="昀哲 李" w:date="2024-09-06T22:29:00Z">
        <w:r>
          <w:rPr>
            <w:rFonts w:ascii="Cambria" w:eastAsiaTheme="minorEastAsia" w:hAnsi="Cambria" w:hint="eastAsia"/>
          </w:rPr>
          <w:t>the ups and downs of Berkeley</w:t>
        </w:r>
        <w:r>
          <w:rPr>
            <w:rFonts w:ascii="Cambria" w:eastAsiaTheme="minorEastAsia" w:hAnsi="Cambria"/>
          </w:rPr>
          <w:t>’</w:t>
        </w:r>
        <w:r>
          <w:rPr>
            <w:rFonts w:ascii="Cambria" w:eastAsiaTheme="minorEastAsia" w:hAnsi="Cambria" w:hint="eastAsia"/>
          </w:rPr>
          <w:t>s hilly terrain.</w:t>
        </w:r>
      </w:ins>
    </w:p>
    <w:p w14:paraId="35448943" w14:textId="77777777" w:rsidR="0035186E" w:rsidRDefault="00000000">
      <w:pPr>
        <w:widowControl/>
        <w:jc w:val="left"/>
        <w:rPr>
          <w:ins w:id="275" w:author="昀哲 李" w:date="2024-09-06T23:36:00Z"/>
          <w:rFonts w:ascii="Cambria" w:eastAsiaTheme="minorEastAsia" w:hAnsi="Cambria"/>
        </w:rPr>
      </w:pPr>
      <w:ins w:id="276" w:author="昀哲 李" w:date="2024-09-06T23:36:00Z">
        <w:r>
          <w:rPr>
            <w:rFonts w:ascii="Cambria" w:eastAsiaTheme="minorEastAsia" w:hAnsi="Cambria"/>
          </w:rPr>
          <w:br w:type="page"/>
        </w:r>
      </w:ins>
    </w:p>
    <w:p w14:paraId="1C4389A2" w14:textId="77777777" w:rsidR="0035186E" w:rsidRDefault="00000000">
      <w:pPr>
        <w:rPr>
          <w:ins w:id="277" w:author="Yunzhe Li" w:date="2024-09-08T23:05:00Z"/>
          <w:rFonts w:ascii="Cambria" w:eastAsiaTheme="minorEastAsia" w:hAnsi="Cambria"/>
          <w:b/>
          <w:bCs/>
          <w:sz w:val="28"/>
          <w:szCs w:val="32"/>
        </w:rPr>
      </w:pPr>
      <w:ins w:id="278" w:author="Yunzhe Li" w:date="2024-09-08T23:05:00Z">
        <w:r>
          <w:rPr>
            <w:rFonts w:ascii="Cambria" w:eastAsiaTheme="minorEastAsia" w:hAnsi="Cambria" w:hint="eastAsia"/>
            <w:b/>
            <w:bCs/>
            <w:sz w:val="28"/>
            <w:szCs w:val="32"/>
          </w:rPr>
          <w:lastRenderedPageBreak/>
          <w:t>so please post your most polished, specific, and engaging work, along with the details specified on the assignment page (your audience, your goal, any constraints you're working through, such as format, word count, or any other challenge)</w:t>
        </w:r>
      </w:ins>
    </w:p>
    <w:p w14:paraId="61839DB7" w14:textId="77777777" w:rsidR="0035186E" w:rsidRDefault="0035186E">
      <w:pPr>
        <w:rPr>
          <w:ins w:id="279" w:author="Yunzhe Li" w:date="2024-09-08T23:05:00Z"/>
          <w:rFonts w:ascii="Cambria" w:eastAsiaTheme="minorEastAsia" w:hAnsi="Cambria"/>
          <w:b/>
          <w:bCs/>
          <w:sz w:val="28"/>
          <w:szCs w:val="32"/>
        </w:rPr>
      </w:pPr>
    </w:p>
    <w:p w14:paraId="4CEBCE91" w14:textId="77777777" w:rsidR="0035186E" w:rsidRDefault="00000000">
      <w:pPr>
        <w:rPr>
          <w:ins w:id="280" w:author="昀哲 李" w:date="2024-09-06T23:36:00Z"/>
          <w:rFonts w:ascii="Cambria" w:eastAsiaTheme="minorEastAsia" w:hAnsi="Cambria"/>
          <w:b/>
          <w:bCs/>
          <w:sz w:val="28"/>
          <w:szCs w:val="32"/>
        </w:rPr>
      </w:pPr>
      <w:ins w:id="281" w:author="昀哲 李" w:date="2024-09-06T23:36:00Z">
        <w:r>
          <w:rPr>
            <w:rFonts w:ascii="Cambria" w:eastAsiaTheme="minorEastAsia" w:hAnsi="Cambria"/>
            <w:b/>
            <w:bCs/>
            <w:sz w:val="28"/>
            <w:szCs w:val="32"/>
          </w:rPr>
          <w:t>Guidance:</w:t>
        </w:r>
      </w:ins>
    </w:p>
    <w:p w14:paraId="0D606606" w14:textId="77777777" w:rsidR="0035186E" w:rsidRDefault="00000000">
      <w:pPr>
        <w:pStyle w:val="ListParagraph"/>
        <w:numPr>
          <w:ilvl w:val="0"/>
          <w:numId w:val="1"/>
        </w:numPr>
        <w:ind w:firstLineChars="0"/>
        <w:rPr>
          <w:ins w:id="282" w:author="昀哲 李" w:date="2024-09-06T23:36:00Z"/>
          <w:rFonts w:eastAsiaTheme="minorEastAsia"/>
        </w:rPr>
      </w:pPr>
      <w:ins w:id="283" w:author="昀哲 李" w:date="2024-09-06T23:36:00Z">
        <w:r>
          <w:rPr>
            <w:rFonts w:eastAsiaTheme="minorEastAsia"/>
          </w:rPr>
          <w:t>Revise your previous professional bio (one - two paragraphs; less than 300 words unless you've received permission to exceed this count). Include a title/headline (&lt; 120 characters).</w:t>
        </w:r>
      </w:ins>
    </w:p>
    <w:p w14:paraId="4636A362" w14:textId="77777777" w:rsidR="0035186E" w:rsidRDefault="00000000">
      <w:pPr>
        <w:pStyle w:val="ListParagraph"/>
        <w:numPr>
          <w:ilvl w:val="0"/>
          <w:numId w:val="1"/>
        </w:numPr>
        <w:ind w:firstLineChars="0"/>
        <w:rPr>
          <w:ins w:id="284" w:author="昀哲 李" w:date="2024-09-06T23:36:00Z"/>
          <w:rFonts w:eastAsiaTheme="minorEastAsia"/>
        </w:rPr>
      </w:pPr>
      <w:ins w:id="285" w:author="昀哲 李" w:date="2024-09-06T23:36:00Z">
        <w:r>
          <w:rPr>
            <w:rFonts w:eastAsiaTheme="minorEastAsia"/>
          </w:rPr>
          <w:t>Deploys original language to relate a unique and memorable professional story; avoids jargon or broad descriptions that could apply to many other professionals in the broader field or industry.</w:t>
        </w:r>
      </w:ins>
    </w:p>
    <w:p w14:paraId="3926D113" w14:textId="77777777" w:rsidR="0035186E" w:rsidRDefault="00000000">
      <w:pPr>
        <w:pStyle w:val="ListParagraph"/>
        <w:numPr>
          <w:ilvl w:val="0"/>
          <w:numId w:val="1"/>
        </w:numPr>
        <w:ind w:firstLineChars="0"/>
        <w:rPr>
          <w:ins w:id="286" w:author="昀哲 李" w:date="2024-09-06T23:36:00Z"/>
          <w:rFonts w:eastAsiaTheme="minorEastAsia"/>
        </w:rPr>
      </w:pPr>
      <w:ins w:id="287" w:author="昀哲 李" w:date="2024-09-06T23:36:00Z">
        <w:r>
          <w:rPr>
            <w:rFonts w:eastAsiaTheme="minorEastAsia"/>
          </w:rPr>
          <w:t>Hooks your desired audience at the start, and leaves them with a strong sense of excitement, possibility, and curiosity at the end.</w:t>
        </w:r>
      </w:ins>
    </w:p>
    <w:p w14:paraId="212FA404" w14:textId="77777777" w:rsidR="0035186E" w:rsidRDefault="00000000">
      <w:pPr>
        <w:pStyle w:val="ListParagraph"/>
        <w:numPr>
          <w:ilvl w:val="0"/>
          <w:numId w:val="1"/>
        </w:numPr>
        <w:ind w:firstLineChars="0"/>
        <w:rPr>
          <w:ins w:id="288" w:author="昀哲 李" w:date="2024-09-06T23:36:00Z"/>
          <w:rFonts w:eastAsiaTheme="minorEastAsia"/>
        </w:rPr>
      </w:pPr>
      <w:ins w:id="289" w:author="昀哲 李" w:date="2024-09-06T23:36:00Z">
        <w:r>
          <w:rPr>
            <w:rFonts w:eastAsiaTheme="minorEastAsia"/>
          </w:rPr>
          <w:t>Maintains audience attention through nuanced transitions and clear, logical organization.</w:t>
        </w:r>
      </w:ins>
    </w:p>
    <w:p w14:paraId="3BB3E653" w14:textId="77777777" w:rsidR="0035186E" w:rsidRDefault="00000000">
      <w:pPr>
        <w:pStyle w:val="ListParagraph"/>
        <w:numPr>
          <w:ilvl w:val="0"/>
          <w:numId w:val="1"/>
        </w:numPr>
        <w:ind w:firstLineChars="0"/>
        <w:rPr>
          <w:ins w:id="290" w:author="昀哲 李" w:date="2024-09-06T23:36:00Z"/>
          <w:rFonts w:eastAsiaTheme="minorEastAsia"/>
        </w:rPr>
      </w:pPr>
      <w:ins w:id="291" w:author="昀哲 李" w:date="2024-09-06T23:36:00Z">
        <w:r>
          <w:rPr>
            <w:rFonts w:eastAsiaTheme="minorEastAsia"/>
          </w:rPr>
          <w:t>Showcases meticulous editing, with smooth flow and the absence of errors, typos, and grammatical slip-ups.</w:t>
        </w:r>
      </w:ins>
    </w:p>
    <w:p w14:paraId="7F97D2D1" w14:textId="77777777" w:rsidR="0035186E" w:rsidRDefault="0035186E">
      <w:pPr>
        <w:rPr>
          <w:ins w:id="292" w:author="昀哲 李" w:date="2024-09-06T23:36:00Z"/>
          <w:rFonts w:ascii="Cambria" w:eastAsiaTheme="minorEastAsia" w:hAnsi="Cambria"/>
        </w:rPr>
      </w:pPr>
    </w:p>
    <w:p w14:paraId="7E7FA5DE" w14:textId="77777777" w:rsidR="0035186E" w:rsidRDefault="00000000">
      <w:pPr>
        <w:spacing w:line="276" w:lineRule="auto"/>
        <w:rPr>
          <w:ins w:id="293" w:author="昀哲 李" w:date="2024-09-06T23:36:00Z"/>
          <w:rFonts w:ascii="Cambria" w:eastAsiaTheme="minorEastAsia" w:hAnsi="Cambria"/>
        </w:rPr>
      </w:pPr>
      <w:ins w:id="294" w:author="昀哲 李" w:date="2024-09-06T23:36:00Z">
        <w:r>
          <w:rPr>
            <w:rFonts w:ascii="Cambria" w:eastAsiaTheme="minorEastAsia" w:hAnsi="Cambria"/>
          </w:rPr>
          <w:t>About Me</w:t>
        </w:r>
      </w:ins>
    </w:p>
    <w:p w14:paraId="020B1EED" w14:textId="77777777" w:rsidR="0035186E" w:rsidRDefault="00000000">
      <w:pPr>
        <w:spacing w:line="276" w:lineRule="auto"/>
        <w:rPr>
          <w:ins w:id="295" w:author="昀哲 李" w:date="2024-09-06T23:36:00Z"/>
          <w:rFonts w:ascii="Cambria" w:eastAsiaTheme="minorEastAsia" w:hAnsi="Cambria"/>
        </w:rPr>
      </w:pPr>
      <w:ins w:id="296" w:author="昀哲 李" w:date="2024-09-06T23:36:00Z">
        <w:r>
          <w:rPr>
            <w:rFonts w:ascii="Cambria" w:eastAsiaTheme="minorEastAsia" w:hAnsi="Cambria" w:hint="eastAsia"/>
          </w:rPr>
          <w:t>Jonas Li is a master</w:t>
        </w:r>
        <w:r>
          <w:rPr>
            <w:rFonts w:ascii="Cambria" w:eastAsiaTheme="minorEastAsia" w:hAnsi="Cambria"/>
          </w:rPr>
          <w:t>’</w:t>
        </w:r>
        <w:r>
          <w:rPr>
            <w:rFonts w:ascii="Cambria" w:eastAsiaTheme="minorEastAsia" w:hAnsi="Cambria" w:hint="eastAsia"/>
          </w:rPr>
          <w:t xml:space="preserve">s student </w:t>
        </w:r>
        <w:r>
          <w:rPr>
            <w:rFonts w:ascii="Cambria" w:eastAsiaTheme="minorEastAsia" w:hAnsi="Cambria"/>
          </w:rPr>
          <w:t>in</w:t>
        </w:r>
        <w:r>
          <w:rPr>
            <w:rFonts w:ascii="Cambria" w:eastAsiaTheme="minorEastAsia" w:hAnsi="Cambria" w:hint="eastAsia"/>
          </w:rPr>
          <w:t xml:space="preserve"> EECS at UC Berkeley</w:t>
        </w:r>
        <w:r>
          <w:rPr>
            <w:rFonts w:ascii="Cambria" w:eastAsiaTheme="minorEastAsia" w:hAnsi="Cambria"/>
          </w:rPr>
          <w:t>. My interest lies at the intersection of embodied AI, computer vision, and robotics.</w:t>
        </w:r>
        <w:r>
          <w:rPr>
            <w:rFonts w:ascii="Cambria" w:eastAsiaTheme="minorEastAsia" w:hAnsi="Cambria" w:hint="eastAsia"/>
          </w:rPr>
          <w:t xml:space="preserve"> C</w:t>
        </w:r>
        <w:r>
          <w:rPr>
            <w:rFonts w:ascii="Cambria" w:eastAsiaTheme="minorEastAsia" w:hAnsi="Cambria"/>
          </w:rPr>
          <w:t>urrently</w:t>
        </w:r>
        <w:r>
          <w:rPr>
            <w:rFonts w:ascii="Cambria" w:eastAsiaTheme="minorEastAsia" w:hAnsi="Cambria" w:hint="eastAsia"/>
          </w:rPr>
          <w:t>, he is</w:t>
        </w:r>
        <w:r>
          <w:rPr>
            <w:rFonts w:ascii="Cambria" w:eastAsiaTheme="minorEastAsia" w:hAnsi="Cambria"/>
          </w:rPr>
          <w:t xml:space="preserve"> a member of Mechanical Systems Control Lab</w:t>
        </w:r>
        <w:r>
          <w:rPr>
            <w:rFonts w:ascii="Cambria" w:eastAsiaTheme="minorEastAsia" w:hAnsi="Cambria" w:hint="eastAsia"/>
          </w:rPr>
          <w:t xml:space="preserve"> at UC Berkeley</w:t>
        </w:r>
        <w:r>
          <w:rPr>
            <w:rFonts w:ascii="Cambria" w:eastAsiaTheme="minorEastAsia" w:hAnsi="Cambria"/>
          </w:rPr>
          <w:t xml:space="preserve">, working on computer vision for manipulation with humanoid robots. </w:t>
        </w:r>
      </w:ins>
    </w:p>
    <w:p w14:paraId="7FAE2583" w14:textId="77777777" w:rsidR="0035186E" w:rsidRDefault="0035186E">
      <w:pPr>
        <w:spacing w:line="276" w:lineRule="auto"/>
        <w:rPr>
          <w:ins w:id="297" w:author="昀哲 李" w:date="2024-09-06T23:36:00Z"/>
          <w:rFonts w:ascii="Cambria" w:eastAsiaTheme="minorEastAsia" w:hAnsi="Cambria"/>
        </w:rPr>
      </w:pPr>
    </w:p>
    <w:p w14:paraId="56E2145E" w14:textId="77777777" w:rsidR="0035186E" w:rsidRDefault="00000000">
      <w:pPr>
        <w:spacing w:line="276" w:lineRule="auto"/>
        <w:rPr>
          <w:ins w:id="298" w:author="昀哲 李" w:date="2024-09-06T23:36:00Z"/>
          <w:rFonts w:ascii="Cambria" w:eastAsiaTheme="minorEastAsia" w:hAnsi="Cambria"/>
        </w:rPr>
      </w:pPr>
      <w:ins w:id="299" w:author="昀哲 李" w:date="2024-09-06T23:36:00Z">
        <w:r>
          <w:rPr>
            <w:rFonts w:ascii="Cambria" w:eastAsiaTheme="minorEastAsia" w:hAnsi="Cambria" w:hint="eastAsia"/>
          </w:rPr>
          <w:t xml:space="preserve">Motivated by </w:t>
        </w:r>
        <w:commentRangeStart w:id="300"/>
        <w:r>
          <w:rPr>
            <w:rFonts w:ascii="Cambria" w:eastAsiaTheme="minorEastAsia" w:hAnsi="Cambria" w:hint="eastAsia"/>
          </w:rPr>
          <w:t>Ironman</w:t>
        </w:r>
        <w:r>
          <w:rPr>
            <w:rFonts w:ascii="Cambria" w:eastAsiaTheme="minorEastAsia" w:hAnsi="Cambria"/>
          </w:rPr>
          <w:t>’</w:t>
        </w:r>
        <w:r>
          <w:rPr>
            <w:rFonts w:ascii="Cambria" w:eastAsiaTheme="minorEastAsia" w:hAnsi="Cambria" w:hint="eastAsia"/>
          </w:rPr>
          <w:t>s ability</w:t>
        </w:r>
        <w:commentRangeEnd w:id="300"/>
        <w:r>
          <w:rPr>
            <w:rStyle w:val="CommentReference"/>
          </w:rPr>
          <w:commentReference w:id="300"/>
        </w:r>
        <w:r>
          <w:rPr>
            <w:rFonts w:ascii="Cambria" w:eastAsiaTheme="minorEastAsia" w:hAnsi="Cambria" w:hint="eastAsia"/>
          </w:rPr>
          <w:t xml:space="preserve"> to empower machines </w:t>
        </w:r>
        <w:r>
          <w:rPr>
            <w:rFonts w:ascii="Cambria" w:eastAsiaTheme="minorEastAsia" w:hAnsi="Cambria"/>
          </w:rPr>
          <w:t>collaborating</w:t>
        </w:r>
        <w:r>
          <w:rPr>
            <w:rFonts w:ascii="Cambria" w:eastAsiaTheme="minorEastAsia" w:hAnsi="Cambria" w:hint="eastAsia"/>
          </w:rPr>
          <w:t xml:space="preserve"> with humans efficiently and safely,</w:t>
        </w:r>
        <w:r>
          <w:rPr>
            <w:rFonts w:ascii="Cambria" w:eastAsiaTheme="minorEastAsia" w:hAnsi="Cambria" w:hint="eastAsia"/>
            <w:strike/>
          </w:rPr>
          <w:t xml:space="preserve"> </w:t>
        </w:r>
        <w:r>
          <w:rPr>
            <w:rFonts w:ascii="Cambria" w:eastAsiaTheme="minorEastAsia" w:hAnsi="Cambria" w:hint="eastAsia"/>
          </w:rPr>
          <w:t>he served as team leader of two teams for FIRST</w:t>
        </w:r>
        <w:r>
          <w:rPr>
            <w:rFonts w:ascii="Cambria" w:eastAsiaTheme="minorEastAsia" w:hAnsi="Cambria" w:hint="eastAsia"/>
            <w:vertAlign w:val="superscript"/>
          </w:rPr>
          <w:t>®</w:t>
        </w:r>
        <w:r>
          <w:rPr>
            <w:rFonts w:ascii="Cambria" w:eastAsiaTheme="minorEastAsia" w:hAnsi="Cambria" w:hint="eastAsia"/>
          </w:rPr>
          <w:t xml:space="preserve"> and DJI RoboMaster robotics competition </w:t>
        </w:r>
        <w:commentRangeStart w:id="301"/>
        <w:r>
          <w:rPr>
            <w:rFonts w:ascii="Cambria" w:eastAsiaTheme="minorEastAsia" w:hAnsi="Cambria" w:hint="eastAsia"/>
          </w:rPr>
          <w:t>from 2018-2024</w:t>
        </w:r>
        <w:commentRangeEnd w:id="301"/>
        <w:r>
          <w:rPr>
            <w:rStyle w:val="CommentReference"/>
          </w:rPr>
          <w:commentReference w:id="301"/>
        </w:r>
        <w:r>
          <w:rPr>
            <w:rFonts w:ascii="Cambria" w:eastAsiaTheme="minorEastAsia" w:hAnsi="Cambria" w:hint="eastAsia"/>
          </w:rPr>
          <w:t>. Before being named team leader, Jonas started as an operating member, responsible for team</w:t>
        </w:r>
        <w:r>
          <w:rPr>
            <w:rFonts w:ascii="Cambria" w:eastAsiaTheme="minorEastAsia" w:hAnsi="Cambria"/>
          </w:rPr>
          <w:t>’</w:t>
        </w:r>
        <w:r>
          <w:rPr>
            <w:rFonts w:ascii="Cambria" w:eastAsiaTheme="minorEastAsia" w:hAnsi="Cambria" w:hint="eastAsia"/>
          </w:rPr>
          <w:t>s operation and outreach, including c</w:t>
        </w:r>
        <w:r>
          <w:rPr>
            <w:rFonts w:ascii="Cambria" w:eastAsiaTheme="minorEastAsia" w:hAnsi="Cambria"/>
          </w:rPr>
          <w:t xml:space="preserve">ontent operation, competitive product analysis, </w:t>
        </w:r>
        <w:r>
          <w:rPr>
            <w:rFonts w:ascii="Cambria" w:eastAsiaTheme="minorEastAsia" w:hAnsi="Cambria" w:hint="eastAsia"/>
          </w:rPr>
          <w:t xml:space="preserve">and </w:t>
        </w:r>
        <w:r>
          <w:rPr>
            <w:rFonts w:ascii="Cambria" w:eastAsiaTheme="minorEastAsia" w:hAnsi="Cambria"/>
          </w:rPr>
          <w:t>resource coordinat</w:t>
        </w:r>
        <w:r>
          <w:rPr>
            <w:rFonts w:ascii="Cambria" w:eastAsiaTheme="minorEastAsia" w:hAnsi="Cambria" w:hint="eastAsia"/>
          </w:rPr>
          <w:t>ion. He then headed the team</w:t>
        </w:r>
        <w:r>
          <w:rPr>
            <w:rFonts w:ascii="Cambria" w:eastAsiaTheme="minorEastAsia" w:hAnsi="Cambria"/>
          </w:rPr>
          <w:t>’</w:t>
        </w:r>
        <w:r>
          <w:rPr>
            <w:rFonts w:ascii="Cambria" w:eastAsiaTheme="minorEastAsia" w:hAnsi="Cambria" w:hint="eastAsia"/>
          </w:rPr>
          <w:t xml:space="preserve">s Computer Vision Division and played a key role in developing tracking algorithm and on-field cross-disciplinary deployment, ensuring stability and scalability in </w:t>
        </w:r>
        <w:r>
          <w:rPr>
            <w:rFonts w:ascii="Cambria" w:eastAsiaTheme="minorEastAsia" w:hAnsi="Cambria"/>
          </w:rPr>
          <w:t>respons</w:t>
        </w:r>
        <w:r>
          <w:rPr>
            <w:rFonts w:ascii="Cambria" w:eastAsiaTheme="minorEastAsia" w:hAnsi="Cambria" w:hint="eastAsia"/>
          </w:rPr>
          <w:t xml:space="preserve">e to increasingly demanding requirements. He led the team, for the first time, </w:t>
        </w:r>
        <w:r>
          <w:rPr>
            <w:rFonts w:ascii="Cambria" w:eastAsiaTheme="minorEastAsia" w:hAnsi="Cambria"/>
          </w:rPr>
          <w:t>winning</w:t>
        </w:r>
        <w:r>
          <w:rPr>
            <w:rFonts w:ascii="Cambria" w:eastAsiaTheme="minorEastAsia" w:hAnsi="Cambria" w:hint="eastAsia"/>
          </w:rPr>
          <w:t xml:space="preserve"> the Inspire Award and the admission into the Detroit World Championship in </w:t>
        </w:r>
        <w:commentRangeStart w:id="302"/>
        <w:r>
          <w:rPr>
            <w:rFonts w:ascii="Cambria" w:eastAsiaTheme="minorEastAsia" w:hAnsi="Cambria" w:hint="eastAsia"/>
          </w:rPr>
          <w:t>FIRST</w:t>
        </w:r>
        <w:r>
          <w:rPr>
            <w:rFonts w:ascii="Cambria" w:eastAsiaTheme="minorEastAsia" w:hAnsi="Cambria" w:hint="eastAsia"/>
            <w:vertAlign w:val="superscript"/>
          </w:rPr>
          <w:t>®</w:t>
        </w:r>
        <w:r>
          <w:rPr>
            <w:rFonts w:ascii="Cambria" w:eastAsiaTheme="minorEastAsia" w:hAnsi="Cambria" w:hint="eastAsia"/>
          </w:rPr>
          <w:t xml:space="preserve"> Tech Challenge</w:t>
        </w:r>
        <w:commentRangeEnd w:id="302"/>
        <w:r>
          <w:rPr>
            <w:rStyle w:val="CommentReference"/>
          </w:rPr>
          <w:commentReference w:id="302"/>
        </w:r>
        <w:r>
          <w:rPr>
            <w:rFonts w:ascii="Cambria" w:eastAsiaTheme="minorEastAsia" w:hAnsi="Cambria" w:hint="eastAsia"/>
          </w:rPr>
          <w:t>, and the 3</w:t>
        </w:r>
        <w:r>
          <w:rPr>
            <w:rFonts w:ascii="Cambria" w:eastAsiaTheme="minorEastAsia" w:hAnsi="Cambria" w:hint="eastAsia"/>
            <w:vertAlign w:val="superscript"/>
          </w:rPr>
          <w:t>rd</w:t>
        </w:r>
        <w:r>
          <w:rPr>
            <w:rFonts w:ascii="Cambria" w:eastAsiaTheme="minorEastAsia" w:hAnsi="Cambria" w:hint="eastAsia"/>
          </w:rPr>
          <w:t xml:space="preserve"> place in DJI RoboMaster Competition. </w:t>
        </w:r>
      </w:ins>
    </w:p>
    <w:p w14:paraId="3A343BC8" w14:textId="77777777" w:rsidR="0035186E" w:rsidRDefault="0035186E">
      <w:pPr>
        <w:spacing w:line="276" w:lineRule="auto"/>
        <w:rPr>
          <w:ins w:id="303" w:author="昀哲 李" w:date="2024-09-06T23:36:00Z"/>
          <w:rFonts w:ascii="Cambria" w:eastAsiaTheme="minorEastAsia" w:hAnsi="Cambria"/>
        </w:rPr>
      </w:pPr>
    </w:p>
    <w:p w14:paraId="00E63523" w14:textId="77777777" w:rsidR="0035186E" w:rsidRDefault="00000000">
      <w:pPr>
        <w:spacing w:line="276" w:lineRule="auto"/>
        <w:rPr>
          <w:ins w:id="304" w:author="昀哲 李" w:date="2024-09-06T23:36:00Z"/>
          <w:rFonts w:ascii="Cambria" w:eastAsiaTheme="minorEastAsia" w:hAnsi="Cambria"/>
        </w:rPr>
      </w:pPr>
      <w:ins w:id="305" w:author="昀哲 李" w:date="2024-09-06T23:36:00Z">
        <w:r>
          <w:rPr>
            <w:rFonts w:ascii="Cambria" w:eastAsiaTheme="minorEastAsia" w:hAnsi="Cambria" w:hint="eastAsia"/>
          </w:rPr>
          <w:lastRenderedPageBreak/>
          <w:t xml:space="preserve">During his off-season from robotics team from 2021 to 2024, Jonas was a part-time Research Assistant at Shanghai University, </w:t>
        </w:r>
        <w:r>
          <w:rPr>
            <w:rFonts w:ascii="Cambria" w:eastAsiaTheme="minorEastAsia" w:hAnsi="Cambria"/>
          </w:rPr>
          <w:t>focusing on</w:t>
        </w:r>
        <w:r>
          <w:rPr>
            <w:rFonts w:ascii="Cambria" w:eastAsiaTheme="minorEastAsia" w:hAnsi="Cambria" w:hint="eastAsia"/>
          </w:rPr>
          <w:t xml:space="preserve"> AI explainability and AI for Materials Science. Standing at the </w:t>
        </w:r>
        <w:r>
          <w:rPr>
            <w:rFonts w:ascii="Cambria" w:eastAsiaTheme="minorEastAsia" w:hAnsi="Cambria"/>
          </w:rPr>
          <w:t>intersection</w:t>
        </w:r>
        <w:r>
          <w:rPr>
            <w:rFonts w:ascii="Cambria" w:eastAsiaTheme="minorEastAsia" w:hAnsi="Cambria" w:hint="eastAsia"/>
          </w:rPr>
          <w:t xml:space="preserve"> of technology and management, Jonas excelled in internships at DJI and Momenta, where he applied his expertise in robotics, product management, and collaborative leadership to practical engineering challenges.</w:t>
        </w:r>
      </w:ins>
    </w:p>
    <w:p w14:paraId="2357B7DC" w14:textId="77777777" w:rsidR="0035186E" w:rsidRDefault="00000000" w:rsidP="0035186E">
      <w:pPr>
        <w:widowControl/>
        <w:jc w:val="left"/>
        <w:rPr>
          <w:del w:id="306" w:author="昀哲 李" w:date="2024-09-06T20:51:00Z"/>
          <w:rFonts w:ascii="Cambria" w:eastAsiaTheme="minorEastAsia" w:hAnsi="Cambria"/>
        </w:rPr>
        <w:pPrChange w:id="307" w:author="昀哲 李" w:date="2024-09-06T20:51:00Z">
          <w:pPr>
            <w:spacing w:line="276" w:lineRule="auto"/>
          </w:pPr>
        </w:pPrChange>
      </w:pPr>
      <w:del w:id="308" w:author="昀哲 李" w:date="2024-09-06T20:51:00Z">
        <w:r>
          <w:rPr>
            <w:rFonts w:ascii="Cambria" w:eastAsiaTheme="minorEastAsia" w:hAnsi="Cambria" w:hint="eastAsia"/>
          </w:rPr>
          <w:delText>Hello, I</w:delText>
        </w:r>
        <w:r>
          <w:rPr>
            <w:rFonts w:ascii="Cambria" w:eastAsiaTheme="minorEastAsia" w:hAnsi="Cambria"/>
          </w:rPr>
          <w:delText>’</w:delText>
        </w:r>
        <w:r>
          <w:rPr>
            <w:rFonts w:ascii="Cambria" w:eastAsiaTheme="minorEastAsia" w:hAnsi="Cambria" w:hint="eastAsia"/>
          </w:rPr>
          <w:delText>m Jonas, a master</w:delText>
        </w:r>
        <w:r>
          <w:rPr>
            <w:rFonts w:ascii="Cambria" w:eastAsiaTheme="minorEastAsia" w:hAnsi="Cambria"/>
          </w:rPr>
          <w:delText>’</w:delText>
        </w:r>
        <w:r>
          <w:rPr>
            <w:rFonts w:ascii="Cambria" w:eastAsiaTheme="minorEastAsia" w:hAnsi="Cambria" w:hint="eastAsia"/>
          </w:rPr>
          <w:delText>s student in Computer Science from UC Berkeley. My interest focus on Computer Vision within Robotics</w:delText>
        </w:r>
      </w:del>
      <w:del w:id="309" w:author="昀哲 李" w:date="2024-09-02T20:52:00Z">
        <w:r>
          <w:rPr>
            <w:rFonts w:ascii="Cambria" w:eastAsiaTheme="minorEastAsia" w:hAnsi="Cambria" w:hint="eastAsia"/>
          </w:rPr>
          <w:delText>, especially virtual reality applications for robots. My passion initially came from the ability of Iron Man to save people</w:delText>
        </w:r>
      </w:del>
      <w:del w:id="310" w:author="昀哲 李" w:date="2024-09-06T20:51:00Z">
        <w:r>
          <w:rPr>
            <w:rFonts w:ascii="Cambria" w:eastAsiaTheme="minorEastAsia" w:hAnsi="Cambria" w:hint="eastAsia"/>
          </w:rPr>
          <w:delText>.</w:delText>
        </w:r>
      </w:del>
      <w:del w:id="311" w:author="昀哲 李" w:date="2024-09-02T20:58:00Z">
        <w:r>
          <w:rPr>
            <w:rFonts w:ascii="Cambria" w:eastAsiaTheme="minorEastAsia" w:hAnsi="Cambria" w:hint="eastAsia"/>
          </w:rPr>
          <w:delText xml:space="preserve"> So I have been engaged in Robotics since 2017, and</w:delText>
        </w:r>
      </w:del>
      <w:del w:id="312" w:author="昀哲 李" w:date="2024-09-06T20:51:00Z">
        <w:r>
          <w:rPr>
            <w:rFonts w:ascii="Cambria" w:eastAsiaTheme="minorEastAsia" w:hAnsi="Cambria" w:hint="eastAsia"/>
          </w:rPr>
          <w:delText xml:space="preserve"> I served as team leader of two teams</w:delText>
        </w:r>
      </w:del>
      <w:del w:id="313" w:author="昀哲 李" w:date="2024-09-02T21:01:00Z">
        <w:r>
          <w:rPr>
            <w:rFonts w:ascii="Cambria" w:eastAsiaTheme="minorEastAsia" w:hAnsi="Cambria" w:hint="eastAsia"/>
          </w:rPr>
          <w:delText>, one is FG of my high school, the other is SRM of Shanghai University,</w:delText>
        </w:r>
      </w:del>
      <w:del w:id="314" w:author="昀哲 李" w:date="2024-09-06T20:51:00Z">
        <w:r>
          <w:rPr>
            <w:rFonts w:ascii="Cambria" w:eastAsiaTheme="minorEastAsia" w:hAnsi="Cambria" w:hint="eastAsia"/>
          </w:rPr>
          <w:delText xml:space="preserve"> for FIRST Tech Challenge and DJI RoboMaster Competition from 2018 to 2024. In both teams, I initially </w:delText>
        </w:r>
      </w:del>
      <w:del w:id="315" w:author="昀哲 李" w:date="2024-09-02T20:54:00Z">
        <w:r>
          <w:rPr>
            <w:rFonts w:ascii="Cambria" w:eastAsiaTheme="minorEastAsia" w:hAnsi="Cambria" w:hint="eastAsia"/>
          </w:rPr>
          <w:delText xml:space="preserve">started </w:delText>
        </w:r>
      </w:del>
      <w:del w:id="316" w:author="昀哲 李" w:date="2024-09-06T20:51:00Z">
        <w:r>
          <w:rPr>
            <w:rFonts w:ascii="Cambria" w:eastAsiaTheme="minorEastAsia" w:hAnsi="Cambria" w:hint="eastAsia"/>
          </w:rPr>
          <w:delText xml:space="preserve">as an operating member, responsible for operations of the whole team, including content management on social media, competitive analysis, and resource coordination. Then I </w:delText>
        </w:r>
      </w:del>
      <w:del w:id="317" w:author="昀哲 李" w:date="2024-09-02T21:18:00Z">
        <w:r>
          <w:rPr>
            <w:rFonts w:ascii="Cambria" w:eastAsiaTheme="minorEastAsia" w:hAnsi="Cambria" w:hint="eastAsia"/>
          </w:rPr>
          <w:delText xml:space="preserve">headed </w:delText>
        </w:r>
      </w:del>
      <w:del w:id="318" w:author="昀哲 李" w:date="2024-09-06T20:51:00Z">
        <w:r>
          <w:rPr>
            <w:rFonts w:ascii="Cambria" w:eastAsiaTheme="minorEastAsia" w:hAnsi="Cambria" w:hint="eastAsia"/>
          </w:rPr>
          <w:delText xml:space="preserve">the Computer Vision Department of our team, where I played a key role in developing tracking algorithm for mobile robots and managing the joint deployment with </w:delText>
        </w:r>
      </w:del>
      <w:del w:id="319" w:author="昀哲 李" w:date="2024-09-02T21:19:00Z">
        <w:r>
          <w:rPr>
            <w:rFonts w:ascii="Cambria" w:eastAsiaTheme="minorEastAsia" w:hAnsi="Cambria" w:hint="eastAsia"/>
          </w:rPr>
          <w:delText xml:space="preserve">members of </w:delText>
        </w:r>
      </w:del>
      <w:del w:id="320" w:author="昀哲 李" w:date="2024-09-06T20:51:00Z">
        <w:r>
          <w:rPr>
            <w:rFonts w:ascii="Cambria" w:eastAsiaTheme="minorEastAsia" w:hAnsi="Cambria" w:hint="eastAsia"/>
          </w:rPr>
          <w:delText xml:space="preserve">mechanical </w:delText>
        </w:r>
      </w:del>
      <w:del w:id="321" w:author="昀哲 李" w:date="2024-09-02T21:19:00Z">
        <w:r>
          <w:rPr>
            <w:rFonts w:ascii="Cambria" w:eastAsiaTheme="minorEastAsia" w:hAnsi="Cambria" w:hint="eastAsia"/>
          </w:rPr>
          <w:delText xml:space="preserve">engineering </w:delText>
        </w:r>
      </w:del>
      <w:del w:id="322" w:author="昀哲 李" w:date="2024-09-06T20:51:00Z">
        <w:r>
          <w:rPr>
            <w:rFonts w:ascii="Cambria" w:eastAsiaTheme="minorEastAsia" w:hAnsi="Cambria" w:hint="eastAsia"/>
          </w:rPr>
          <w:delText xml:space="preserve">and control </w:delText>
        </w:r>
      </w:del>
      <w:del w:id="323" w:author="昀哲 李" w:date="2024-09-02T21:19:00Z">
        <w:r>
          <w:rPr>
            <w:rFonts w:ascii="Cambria" w:eastAsiaTheme="minorEastAsia" w:hAnsi="Cambria" w:hint="eastAsia"/>
          </w:rPr>
          <w:delText>system</w:delText>
        </w:r>
      </w:del>
      <w:del w:id="324" w:author="昀哲 李" w:date="2024-09-06T20:51:00Z">
        <w:r>
          <w:rPr>
            <w:rFonts w:ascii="Cambria" w:eastAsiaTheme="minorEastAsia" w:hAnsi="Cambria" w:hint="eastAsia"/>
          </w:rPr>
          <w:delText>, ensuring our solution is feasible on the real robots with stability and scalability. Eventually, I led my team winning the 3</w:delText>
        </w:r>
        <w:r>
          <w:rPr>
            <w:rFonts w:ascii="Cambria" w:eastAsiaTheme="minorEastAsia" w:hAnsi="Cambria" w:hint="eastAsia"/>
            <w:vertAlign w:val="superscript"/>
          </w:rPr>
          <w:delText>rd</w:delText>
        </w:r>
        <w:r>
          <w:rPr>
            <w:rFonts w:ascii="Cambria" w:eastAsiaTheme="minorEastAsia" w:hAnsi="Cambria" w:hint="eastAsia"/>
          </w:rPr>
          <w:delText xml:space="preserve"> place in </w:delText>
        </w:r>
      </w:del>
      <w:del w:id="325" w:author="昀哲 李" w:date="2024-09-02T20:56:00Z">
        <w:r>
          <w:rPr>
            <w:rFonts w:ascii="Cambria" w:eastAsiaTheme="minorEastAsia" w:hAnsi="Cambria" w:hint="eastAsia"/>
          </w:rPr>
          <w:delText xml:space="preserve">RoboMaster </w:delText>
        </w:r>
      </w:del>
      <w:del w:id="326" w:author="昀哲 李" w:date="2024-09-06T20:51:00Z">
        <w:r>
          <w:rPr>
            <w:rFonts w:ascii="Cambria" w:eastAsiaTheme="minorEastAsia" w:hAnsi="Cambria" w:hint="eastAsia"/>
          </w:rPr>
          <w:delText>Competition,</w:delText>
        </w:r>
      </w:del>
      <w:del w:id="327" w:author="昀哲 李" w:date="2024-09-02T20:56:00Z">
        <w:r>
          <w:rPr>
            <w:rFonts w:ascii="Cambria" w:eastAsiaTheme="minorEastAsia" w:hAnsi="Cambria" w:hint="eastAsia"/>
          </w:rPr>
          <w:delText xml:space="preserve"> and</w:delText>
        </w:r>
      </w:del>
      <w:del w:id="328" w:author="昀哲 李" w:date="2024-09-06T20:51:00Z">
        <w:r>
          <w:rPr>
            <w:rFonts w:ascii="Cambria" w:eastAsiaTheme="minorEastAsia" w:hAnsi="Cambria" w:hint="eastAsia"/>
          </w:rPr>
          <w:delText xml:space="preserve"> the Inspire Award and a spot to </w:delText>
        </w:r>
      </w:del>
      <w:del w:id="329" w:author="昀哲 李" w:date="2024-09-02T21:05:00Z">
        <w:r>
          <w:rPr>
            <w:rFonts w:ascii="Cambria" w:eastAsiaTheme="minorEastAsia" w:hAnsi="Cambria" w:hint="eastAsia"/>
          </w:rPr>
          <w:delText xml:space="preserve">FIRST </w:delText>
        </w:r>
      </w:del>
      <w:del w:id="330" w:author="昀哲 李" w:date="2024-09-06T20:51:00Z">
        <w:r>
          <w:rPr>
            <w:rFonts w:ascii="Cambria" w:eastAsiaTheme="minorEastAsia" w:hAnsi="Cambria" w:hint="eastAsia"/>
          </w:rPr>
          <w:delText xml:space="preserve">World Championship </w:delText>
        </w:r>
      </w:del>
      <w:del w:id="331" w:author="昀哲 李" w:date="2024-09-02T21:05:00Z">
        <w:r>
          <w:rPr>
            <w:rFonts w:ascii="Cambria" w:eastAsiaTheme="minorEastAsia" w:hAnsi="Cambria" w:hint="eastAsia"/>
          </w:rPr>
          <w:delText xml:space="preserve">at Detroit </w:delText>
        </w:r>
      </w:del>
      <w:del w:id="332" w:author="昀哲 李" w:date="2024-09-02T20:57:00Z">
        <w:r>
          <w:rPr>
            <w:rFonts w:ascii="Cambria" w:eastAsiaTheme="minorEastAsia" w:hAnsi="Cambria" w:hint="eastAsia"/>
          </w:rPr>
          <w:delText>in the FIRST Tech Challenge</w:delText>
        </w:r>
      </w:del>
      <w:del w:id="333" w:author="昀哲 李" w:date="2024-09-06T20:51:00Z">
        <w:r>
          <w:rPr>
            <w:rFonts w:ascii="Cambria" w:eastAsiaTheme="minorEastAsia" w:hAnsi="Cambria" w:hint="eastAsia"/>
          </w:rPr>
          <w:delText>. During my off-season from my robotics team, I worked as a part-time research assistant at Shanghai University, focusing on AI explainability and AI for Materials Science. With my combination background of technology and management, I achieved terrific performance during my internships at DJI and Momenta, where I applied my expertise in robotics, product management, and collaborative leadership to practical engineering challenges.</w:delText>
        </w:r>
      </w:del>
    </w:p>
    <w:p w14:paraId="09D44DB9" w14:textId="77777777" w:rsidR="0035186E" w:rsidRDefault="0035186E" w:rsidP="0035186E">
      <w:pPr>
        <w:widowControl/>
        <w:jc w:val="left"/>
        <w:rPr>
          <w:del w:id="334" w:author="昀哲 李" w:date="2024-09-06T20:51:00Z"/>
          <w:rFonts w:ascii="Cambria" w:eastAsiaTheme="minorEastAsia" w:hAnsi="Cambria"/>
        </w:rPr>
        <w:pPrChange w:id="335" w:author="昀哲 李" w:date="2024-09-06T20:51:00Z">
          <w:pPr/>
        </w:pPrChange>
      </w:pPr>
    </w:p>
    <w:p w14:paraId="74B8D7A5" w14:textId="77777777" w:rsidR="0035186E" w:rsidRDefault="0035186E" w:rsidP="0035186E">
      <w:pPr>
        <w:widowControl/>
        <w:jc w:val="left"/>
        <w:rPr>
          <w:del w:id="336" w:author="昀哲 李" w:date="2024-09-06T20:51:00Z"/>
          <w:rFonts w:ascii="Cambria" w:eastAsiaTheme="minorEastAsia" w:hAnsi="Cambria"/>
        </w:rPr>
        <w:pPrChange w:id="337" w:author="昀哲 李" w:date="2024-09-06T20:51:00Z">
          <w:pPr/>
        </w:pPrChange>
      </w:pPr>
    </w:p>
    <w:p w14:paraId="67BAC630" w14:textId="77777777" w:rsidR="0035186E" w:rsidRDefault="0035186E" w:rsidP="0035186E">
      <w:pPr>
        <w:widowControl/>
        <w:jc w:val="left"/>
        <w:rPr>
          <w:del w:id="338" w:author="昀哲 李" w:date="2024-09-06T20:51:00Z"/>
          <w:rFonts w:ascii="Cambria" w:eastAsiaTheme="minorEastAsia" w:hAnsi="Cambria"/>
        </w:rPr>
        <w:pPrChange w:id="339" w:author="昀哲 李" w:date="2024-09-06T20:51:00Z">
          <w:pPr/>
        </w:pPrChange>
      </w:pPr>
    </w:p>
    <w:p w14:paraId="3CCC9346" w14:textId="77777777" w:rsidR="0035186E" w:rsidRDefault="0035186E" w:rsidP="0035186E">
      <w:pPr>
        <w:widowControl/>
        <w:jc w:val="left"/>
        <w:rPr>
          <w:del w:id="340" w:author="昀哲 李" w:date="2024-09-06T20:51:00Z"/>
          <w:rFonts w:ascii="Cambria" w:eastAsiaTheme="minorEastAsia" w:hAnsi="Cambria"/>
        </w:rPr>
        <w:pPrChange w:id="341" w:author="昀哲 李" w:date="2024-09-06T20:51:00Z">
          <w:pPr/>
        </w:pPrChange>
      </w:pPr>
    </w:p>
    <w:p w14:paraId="615EED32" w14:textId="77777777" w:rsidR="0035186E" w:rsidRDefault="00000000" w:rsidP="0035186E">
      <w:pPr>
        <w:widowControl/>
        <w:jc w:val="left"/>
        <w:rPr>
          <w:del w:id="342" w:author="昀哲 李" w:date="2024-09-06T20:51:00Z"/>
          <w:rFonts w:ascii="Cambria" w:eastAsiaTheme="minorEastAsia" w:hAnsi="Cambria"/>
        </w:rPr>
        <w:pPrChange w:id="343" w:author="昀哲 李" w:date="2024-09-06T20:51:00Z">
          <w:pPr/>
        </w:pPrChange>
      </w:pPr>
      <w:del w:id="344" w:author="昀哲 李" w:date="2024-09-06T20:51:00Z">
        <w:r>
          <w:rPr>
            <w:rFonts w:ascii="Cambria" w:eastAsiaTheme="minorEastAsia" w:hAnsi="Cambria" w:hint="eastAsia"/>
          </w:rPr>
          <w:delText xml:space="preserve">Perspectives want to know: </w:delText>
        </w:r>
      </w:del>
    </w:p>
    <w:p w14:paraId="62D9D7F1" w14:textId="77777777" w:rsidR="0035186E" w:rsidRDefault="00000000" w:rsidP="0035186E">
      <w:pPr>
        <w:widowControl/>
        <w:jc w:val="left"/>
        <w:rPr>
          <w:del w:id="345" w:author="昀哲 李" w:date="2024-09-06T20:51:00Z"/>
          <w:rFonts w:ascii="Cambria" w:eastAsiaTheme="minorEastAsia" w:hAnsi="Cambria"/>
        </w:rPr>
        <w:pPrChange w:id="346" w:author="昀哲 李" w:date="2024-09-06T20:51:00Z">
          <w:pPr>
            <w:ind w:firstLine="420"/>
          </w:pPr>
        </w:pPrChange>
      </w:pPr>
      <w:del w:id="347" w:author="昀哲 李" w:date="2024-09-06T20:51:00Z">
        <w:r>
          <w:rPr>
            <w:rFonts w:ascii="Cambria" w:eastAsiaTheme="minorEastAsia" w:hAnsi="Cambria" w:hint="eastAsia"/>
          </w:rPr>
          <w:delText>Major, Concentration-EECS in Robotics, focus on virtual reality applications on Robots and generative AI.</w:delText>
        </w:r>
      </w:del>
    </w:p>
    <w:p w14:paraId="52BFBC80" w14:textId="77777777" w:rsidR="0035186E" w:rsidRDefault="00000000" w:rsidP="0035186E">
      <w:pPr>
        <w:widowControl/>
        <w:jc w:val="left"/>
        <w:rPr>
          <w:del w:id="348" w:author="昀哲 李" w:date="2024-09-06T20:51:00Z"/>
          <w:rFonts w:ascii="Cambria" w:eastAsiaTheme="minorEastAsia" w:hAnsi="Cambria"/>
        </w:rPr>
        <w:pPrChange w:id="349" w:author="昀哲 李" w:date="2024-09-06T20:51:00Z">
          <w:pPr>
            <w:ind w:firstLine="420"/>
          </w:pPr>
        </w:pPrChange>
      </w:pPr>
      <w:del w:id="350" w:author="昀哲 李" w:date="2024-09-06T20:51:00Z">
        <w:r>
          <w:rPr>
            <w:rFonts w:ascii="Cambria" w:eastAsiaTheme="minorEastAsia" w:hAnsi="Cambria" w:hint="eastAsia"/>
          </w:rPr>
          <w:delText xml:space="preserve">Past experience </w:delText>
        </w:r>
        <w:r>
          <w:rPr>
            <w:rFonts w:ascii="Cambria" w:eastAsiaTheme="minorEastAsia" w:hAnsi="Cambria"/>
          </w:rPr>
          <w:delText>–</w:delText>
        </w:r>
        <w:r>
          <w:rPr>
            <w:rFonts w:ascii="Cambria" w:eastAsiaTheme="minorEastAsia" w:hAnsi="Cambria" w:hint="eastAsia"/>
          </w:rPr>
          <w:delText xml:space="preserve"> internship in Momenta, developing software for General Motor </w:delText>
        </w:r>
        <w:r>
          <w:rPr>
            <w:rFonts w:ascii="Cambria" w:eastAsiaTheme="minorEastAsia" w:hAnsi="Cambria"/>
          </w:rPr>
          <w:delText>Cadillac</w:delText>
        </w:r>
        <w:r>
          <w:rPr>
            <w:rFonts w:ascii="Cambria" w:eastAsiaTheme="minorEastAsia" w:hAnsi="Cambria" w:hint="eastAsia"/>
          </w:rPr>
          <w:delText>, team leader of DJI and FIRST</w:delText>
        </w:r>
        <w:r>
          <w:rPr>
            <w:rFonts w:ascii="Cambria" w:eastAsiaTheme="minorEastAsia" w:hAnsi="Cambria" w:hint="eastAsia"/>
            <w:vertAlign w:val="superscript"/>
          </w:rPr>
          <w:delText>®</w:delText>
        </w:r>
        <w:r>
          <w:rPr>
            <w:rFonts w:ascii="Cambria" w:eastAsiaTheme="minorEastAsia" w:hAnsi="Cambria" w:hint="eastAsia"/>
          </w:rPr>
          <w:delText xml:space="preserve"> Robotics Competition from 2018-2024, research on explainable AI and Data Mining for Materials Science</w:delText>
        </w:r>
      </w:del>
    </w:p>
    <w:p w14:paraId="1A1B9992" w14:textId="77777777" w:rsidR="0035186E" w:rsidRDefault="0035186E" w:rsidP="0035186E">
      <w:pPr>
        <w:widowControl/>
        <w:jc w:val="left"/>
        <w:rPr>
          <w:del w:id="351" w:author="昀哲 李" w:date="2024-09-06T20:51:00Z"/>
          <w:rFonts w:ascii="Cambria" w:eastAsiaTheme="minorEastAsia" w:hAnsi="Cambria"/>
        </w:rPr>
        <w:pPrChange w:id="352" w:author="昀哲 李" w:date="2024-09-06T20:51:00Z">
          <w:pPr>
            <w:ind w:firstLine="420"/>
          </w:pPr>
        </w:pPrChange>
      </w:pPr>
    </w:p>
    <w:p w14:paraId="1EDB438B" w14:textId="77777777" w:rsidR="0035186E" w:rsidRDefault="00000000" w:rsidP="0035186E">
      <w:pPr>
        <w:widowControl/>
        <w:jc w:val="left"/>
        <w:rPr>
          <w:del w:id="353" w:author="昀哲 李" w:date="2024-09-06T20:51:00Z"/>
          <w:rFonts w:ascii="Cambria" w:eastAsiaTheme="minorEastAsia" w:hAnsi="Cambria"/>
        </w:rPr>
        <w:pPrChange w:id="354" w:author="昀哲 李" w:date="2024-09-06T20:51:00Z">
          <w:pPr/>
        </w:pPrChange>
      </w:pPr>
      <w:del w:id="355" w:author="昀哲 李" w:date="2024-09-06T20:51:00Z">
        <w:r>
          <w:rPr>
            <w:rFonts w:ascii="Cambria" w:eastAsiaTheme="minorEastAsia" w:hAnsi="Cambria" w:hint="eastAsia"/>
          </w:rPr>
          <w:delText>Skills bring to the team</w:delText>
        </w:r>
      </w:del>
    </w:p>
    <w:p w14:paraId="0186F799" w14:textId="77777777" w:rsidR="0035186E" w:rsidRDefault="00000000" w:rsidP="0035186E">
      <w:pPr>
        <w:widowControl/>
        <w:jc w:val="left"/>
        <w:rPr>
          <w:del w:id="356" w:author="昀哲 李" w:date="2024-09-06T20:51:00Z"/>
          <w:rFonts w:ascii="Cambria" w:eastAsiaTheme="minorEastAsia" w:hAnsi="Cambria"/>
        </w:rPr>
        <w:pPrChange w:id="357" w:author="昀哲 李" w:date="2024-09-06T20:51:00Z">
          <w:pPr/>
        </w:pPrChange>
      </w:pPr>
      <w:del w:id="358" w:author="昀哲 李" w:date="2024-09-06T20:51:00Z">
        <w:r>
          <w:rPr>
            <w:rFonts w:ascii="Cambria" w:eastAsiaTheme="minorEastAsia" w:hAnsi="Cambria"/>
          </w:rPr>
          <w:tab/>
        </w:r>
        <w:r>
          <w:rPr>
            <w:rFonts w:ascii="Cambria" w:eastAsiaTheme="minorEastAsia" w:hAnsi="Cambria" w:hint="eastAsia"/>
          </w:rPr>
          <w:delText>Technology</w:delText>
        </w:r>
      </w:del>
    </w:p>
    <w:p w14:paraId="4AB69089" w14:textId="77777777" w:rsidR="0035186E" w:rsidRDefault="00000000" w:rsidP="0035186E">
      <w:pPr>
        <w:widowControl/>
        <w:jc w:val="left"/>
        <w:rPr>
          <w:del w:id="359" w:author="昀哲 李" w:date="2024-09-06T20:51:00Z"/>
          <w:rFonts w:ascii="Cambria" w:eastAsiaTheme="minorEastAsia" w:hAnsi="Cambria"/>
        </w:rPr>
        <w:pPrChange w:id="360" w:author="昀哲 李" w:date="2024-09-06T20:51:00Z">
          <w:pPr/>
        </w:pPrChange>
      </w:pPr>
      <w:del w:id="361" w:author="昀哲 李" w:date="2024-09-06T20:51:00Z">
        <w:r>
          <w:rPr>
            <w:rFonts w:ascii="Cambria" w:eastAsiaTheme="minorEastAsia" w:hAnsi="Cambria"/>
          </w:rPr>
          <w:tab/>
        </w:r>
        <w:r>
          <w:rPr>
            <w:rFonts w:ascii="Cambria" w:eastAsiaTheme="minorEastAsia" w:hAnsi="Cambria" w:hint="eastAsia"/>
          </w:rPr>
          <w:delText>Management: Time and Team</w:delText>
        </w:r>
      </w:del>
    </w:p>
    <w:p w14:paraId="30ED7490" w14:textId="77777777" w:rsidR="0035186E" w:rsidRDefault="0035186E" w:rsidP="0035186E">
      <w:pPr>
        <w:widowControl/>
        <w:jc w:val="left"/>
        <w:rPr>
          <w:del w:id="362" w:author="昀哲 李" w:date="2024-09-06T20:51:00Z"/>
          <w:rFonts w:ascii="Cambria" w:eastAsiaTheme="minorEastAsia" w:hAnsi="Cambria"/>
        </w:rPr>
        <w:pPrChange w:id="363" w:author="昀哲 李" w:date="2024-09-06T20:51:00Z">
          <w:pPr/>
        </w:pPrChange>
      </w:pPr>
    </w:p>
    <w:p w14:paraId="572ADD48" w14:textId="77777777" w:rsidR="0035186E" w:rsidRDefault="00000000" w:rsidP="0035186E">
      <w:pPr>
        <w:widowControl/>
        <w:jc w:val="left"/>
        <w:rPr>
          <w:del w:id="364" w:author="昀哲 李" w:date="2024-09-06T20:51:00Z"/>
          <w:rFonts w:ascii="Cambria" w:eastAsiaTheme="minorEastAsia" w:hAnsi="Cambria"/>
        </w:rPr>
        <w:pPrChange w:id="365" w:author="昀哲 李" w:date="2024-09-06T20:51:00Z">
          <w:pPr/>
        </w:pPrChange>
      </w:pPr>
      <w:del w:id="366" w:author="昀哲 李" w:date="2024-09-06T20:51:00Z">
        <w:r>
          <w:rPr>
            <w:rFonts w:ascii="Cambria" w:eastAsiaTheme="minorEastAsia" w:hAnsi="Cambria" w:hint="eastAsia"/>
          </w:rPr>
          <w:delText>Interests motivate me:</w:delText>
        </w:r>
      </w:del>
    </w:p>
    <w:p w14:paraId="6ED1F09D" w14:textId="77777777" w:rsidR="0035186E" w:rsidRDefault="00000000" w:rsidP="0035186E">
      <w:pPr>
        <w:widowControl/>
        <w:jc w:val="left"/>
        <w:rPr>
          <w:del w:id="367" w:author="昀哲 李" w:date="2024-09-06T20:51:00Z"/>
          <w:rFonts w:ascii="Cambria" w:eastAsiaTheme="minorEastAsia" w:hAnsi="Cambria"/>
        </w:rPr>
        <w:pPrChange w:id="368" w:author="昀哲 李" w:date="2024-09-06T20:51:00Z">
          <w:pPr/>
        </w:pPrChange>
      </w:pPr>
      <w:del w:id="369" w:author="昀哲 李" w:date="2024-09-06T20:51:00Z">
        <w:r>
          <w:rPr>
            <w:rFonts w:ascii="Cambria" w:eastAsiaTheme="minorEastAsia" w:hAnsi="Cambria"/>
          </w:rPr>
          <w:tab/>
        </w:r>
        <w:r>
          <w:rPr>
            <w:rFonts w:ascii="Cambria" w:eastAsiaTheme="minorEastAsia" w:hAnsi="Cambria" w:hint="eastAsia"/>
          </w:rPr>
          <w:delText>Empower robots to collaborate with human more safely and more efficiently.</w:delText>
        </w:r>
      </w:del>
    </w:p>
    <w:p w14:paraId="76671D80" w14:textId="77777777" w:rsidR="0035186E" w:rsidRDefault="00000000" w:rsidP="0035186E">
      <w:pPr>
        <w:widowControl/>
        <w:jc w:val="left"/>
        <w:rPr>
          <w:del w:id="370" w:author="昀哲 李" w:date="2024-09-06T20:51:00Z"/>
          <w:rFonts w:ascii="Cambria" w:eastAsiaTheme="minorEastAsia" w:hAnsi="Cambria"/>
        </w:rPr>
        <w:pPrChange w:id="371" w:author="昀哲 李" w:date="2024-09-06T20:51:00Z">
          <w:pPr/>
        </w:pPrChange>
      </w:pPr>
      <w:del w:id="372" w:author="昀哲 李" w:date="2024-09-06T20:51:00Z">
        <w:r>
          <w:rPr>
            <w:rFonts w:ascii="Cambria" w:eastAsiaTheme="minorEastAsia" w:hAnsi="Cambria"/>
          </w:rPr>
          <w:tab/>
        </w:r>
        <w:r>
          <w:rPr>
            <w:rFonts w:ascii="Cambria" w:eastAsiaTheme="minorEastAsia" w:hAnsi="Cambria" w:hint="eastAsia"/>
          </w:rPr>
          <w:delText>Ironman in hazardous environment</w:delText>
        </w:r>
      </w:del>
    </w:p>
    <w:p w14:paraId="19783DD5" w14:textId="77777777" w:rsidR="0035186E" w:rsidRDefault="0035186E" w:rsidP="0035186E">
      <w:pPr>
        <w:widowControl/>
        <w:jc w:val="left"/>
        <w:rPr>
          <w:del w:id="373" w:author="昀哲 李" w:date="2024-09-06T20:51:00Z"/>
          <w:rFonts w:ascii="Cambria" w:eastAsiaTheme="minorEastAsia" w:hAnsi="Cambria"/>
        </w:rPr>
        <w:pPrChange w:id="374" w:author="昀哲 李" w:date="2024-09-06T20:51:00Z">
          <w:pPr/>
        </w:pPrChange>
      </w:pPr>
    </w:p>
    <w:p w14:paraId="2FA42E1C" w14:textId="77777777" w:rsidR="0035186E" w:rsidRDefault="0035186E" w:rsidP="0035186E">
      <w:pPr>
        <w:widowControl/>
        <w:jc w:val="left"/>
        <w:rPr>
          <w:del w:id="375" w:author="昀哲 李" w:date="2024-09-06T20:51:00Z"/>
          <w:rFonts w:ascii="Cambria" w:eastAsiaTheme="minorEastAsia" w:hAnsi="Cambria"/>
        </w:rPr>
        <w:pPrChange w:id="376" w:author="昀哲 李" w:date="2024-09-06T20:51:00Z">
          <w:pPr/>
        </w:pPrChange>
      </w:pPr>
    </w:p>
    <w:p w14:paraId="67916283" w14:textId="77777777" w:rsidR="0035186E" w:rsidRDefault="0035186E" w:rsidP="0035186E">
      <w:pPr>
        <w:widowControl/>
        <w:jc w:val="left"/>
        <w:rPr>
          <w:del w:id="377" w:author="昀哲 李" w:date="2024-09-06T20:51:00Z"/>
          <w:rFonts w:ascii="Cambria" w:eastAsiaTheme="minorEastAsia" w:hAnsi="Cambria"/>
        </w:rPr>
        <w:pPrChange w:id="378" w:author="昀哲 李" w:date="2024-09-06T20:51:00Z">
          <w:pPr/>
        </w:pPrChange>
      </w:pPr>
    </w:p>
    <w:p w14:paraId="65DBD014" w14:textId="77777777" w:rsidR="0035186E" w:rsidRDefault="00000000" w:rsidP="0035186E">
      <w:pPr>
        <w:widowControl/>
        <w:jc w:val="left"/>
        <w:rPr>
          <w:del w:id="379" w:author="昀哲 李" w:date="2024-09-06T20:51:00Z"/>
          <w:rFonts w:ascii="Cambria" w:eastAsiaTheme="minorEastAsia" w:hAnsi="Cambria"/>
        </w:rPr>
        <w:pPrChange w:id="380" w:author="昀哲 李" w:date="2024-09-06T20:51:00Z">
          <w:pPr/>
        </w:pPrChange>
      </w:pPr>
      <w:del w:id="381" w:author="昀哲 李" w:date="2024-09-06T20:51:00Z">
        <w:r>
          <w:rPr>
            <w:rFonts w:ascii="Cambria" w:eastAsiaTheme="minorEastAsia" w:hAnsi="Cambria" w:hint="eastAsia"/>
          </w:rPr>
          <w:delText>Jonas Li is a master</w:delText>
        </w:r>
        <w:r>
          <w:rPr>
            <w:rFonts w:ascii="Cambria" w:eastAsiaTheme="minorEastAsia" w:hAnsi="Cambria"/>
          </w:rPr>
          <w:delText>’</w:delText>
        </w:r>
        <w:r>
          <w:rPr>
            <w:rFonts w:ascii="Cambria" w:eastAsiaTheme="minorEastAsia" w:hAnsi="Cambria" w:hint="eastAsia"/>
          </w:rPr>
          <w:delText xml:space="preserve">s student of EECS in Robotics at UC Berkeley, serving as team leader for robotics competition team from 2018-2024. Specializing in xxx, he possesses a deep expertise in Computer Vision, Generative AI, and Robotics. Jonas has garnered hands-on product management experience from his internships at Momenta, where he integrated technology with product management, showcasing leadership to facilitate team-wise performance. Further solidifying his credentials, he has conducted research at FHL VIVE Center for remote operation </w:delText>
        </w:r>
        <w:r>
          <w:rPr>
            <w:rFonts w:ascii="Cambria" w:eastAsiaTheme="minorEastAsia" w:hAnsi="Cambria"/>
          </w:rPr>
          <w:delText>application</w:delText>
        </w:r>
        <w:r>
          <w:rPr>
            <w:rFonts w:ascii="Cambria" w:eastAsiaTheme="minorEastAsia" w:hAnsi="Cambria" w:hint="eastAsia"/>
          </w:rPr>
          <w:delText>s using enhanced reality.</w:delText>
        </w:r>
      </w:del>
    </w:p>
    <w:p w14:paraId="1C26A35D" w14:textId="77777777" w:rsidR="0035186E" w:rsidRDefault="0035186E" w:rsidP="0035186E">
      <w:pPr>
        <w:widowControl/>
        <w:jc w:val="left"/>
        <w:rPr>
          <w:del w:id="382" w:author="昀哲 李" w:date="2024-09-06T20:51:00Z"/>
          <w:rFonts w:ascii="Cambria" w:eastAsiaTheme="minorEastAsia" w:hAnsi="Cambria"/>
        </w:rPr>
        <w:pPrChange w:id="383" w:author="昀哲 李" w:date="2024-09-06T20:51:00Z">
          <w:pPr/>
        </w:pPrChange>
      </w:pPr>
    </w:p>
    <w:p w14:paraId="70A643FC" w14:textId="77777777" w:rsidR="0035186E" w:rsidRDefault="0035186E" w:rsidP="0035186E">
      <w:pPr>
        <w:widowControl/>
        <w:jc w:val="left"/>
        <w:rPr>
          <w:del w:id="384" w:author="昀哲 李" w:date="2024-09-06T20:51:00Z"/>
          <w:rFonts w:ascii="Cambria" w:eastAsiaTheme="minorEastAsia" w:hAnsi="Cambria"/>
        </w:rPr>
        <w:pPrChange w:id="385" w:author="昀哲 李" w:date="2024-09-06T20:51:00Z">
          <w:pPr/>
        </w:pPrChange>
      </w:pPr>
    </w:p>
    <w:p w14:paraId="347CCA46" w14:textId="77777777" w:rsidR="0035186E" w:rsidRDefault="0035186E" w:rsidP="0035186E">
      <w:pPr>
        <w:widowControl/>
        <w:jc w:val="left"/>
        <w:rPr>
          <w:del w:id="386" w:author="昀哲 李" w:date="2024-09-06T20:51:00Z"/>
          <w:rFonts w:ascii="Cambria" w:eastAsiaTheme="minorEastAsia" w:hAnsi="Cambria"/>
        </w:rPr>
        <w:pPrChange w:id="387" w:author="昀哲 李" w:date="2024-09-06T20:51:00Z">
          <w:pPr/>
        </w:pPrChange>
      </w:pPr>
    </w:p>
    <w:p w14:paraId="75874A05" w14:textId="77777777" w:rsidR="0035186E" w:rsidRDefault="0035186E" w:rsidP="0035186E">
      <w:pPr>
        <w:widowControl/>
        <w:jc w:val="left"/>
        <w:rPr>
          <w:del w:id="388" w:author="昀哲 李" w:date="2024-09-06T20:51:00Z"/>
          <w:rFonts w:ascii="Cambria" w:eastAsiaTheme="minorEastAsia" w:hAnsi="Cambria"/>
        </w:rPr>
        <w:pPrChange w:id="389" w:author="昀哲 李" w:date="2024-09-06T20:51:00Z">
          <w:pPr/>
        </w:pPrChange>
      </w:pPr>
    </w:p>
    <w:p w14:paraId="5983FED5" w14:textId="77777777" w:rsidR="0035186E" w:rsidRDefault="0035186E" w:rsidP="0035186E">
      <w:pPr>
        <w:widowControl/>
        <w:jc w:val="left"/>
        <w:rPr>
          <w:del w:id="390" w:author="昀哲 李" w:date="2024-09-06T20:51:00Z"/>
          <w:rFonts w:ascii="Cambria" w:eastAsiaTheme="minorEastAsia" w:hAnsi="Cambria"/>
        </w:rPr>
        <w:pPrChange w:id="391" w:author="昀哲 李" w:date="2024-09-06T20:51:00Z">
          <w:pPr/>
        </w:pPrChange>
      </w:pPr>
    </w:p>
    <w:p w14:paraId="7161F62C" w14:textId="77777777" w:rsidR="0035186E" w:rsidRDefault="00000000" w:rsidP="0035186E">
      <w:pPr>
        <w:widowControl/>
        <w:jc w:val="left"/>
        <w:rPr>
          <w:del w:id="392" w:author="昀哲 李" w:date="2024-09-06T20:51:00Z"/>
          <w:rFonts w:ascii="Cambria" w:eastAsiaTheme="minorEastAsia" w:hAnsi="Cambria"/>
        </w:rPr>
        <w:pPrChange w:id="393" w:author="昀哲 李" w:date="2024-09-06T20:51:00Z">
          <w:pPr/>
        </w:pPrChange>
      </w:pPr>
      <w:del w:id="394" w:author="昀哲 李" w:date="2024-09-06T20:51:00Z">
        <w:r>
          <w:rPr>
            <w:rFonts w:ascii="Cambria" w:eastAsiaTheme="minorEastAsia" w:hAnsi="Cambria"/>
          </w:rPr>
          <w:delText>Yunzhe Li is the Team Leader of SRM competing for RoboMaster at Shanghai University, and alumni of FIRST® and RoboMaster. He served as the Team Leader of FTC 1408-Facing The Giants at Shanghai Xinzhuang Senior High School from 2017-2020.</w:delText>
        </w:r>
      </w:del>
    </w:p>
    <w:p w14:paraId="562DDC1C" w14:textId="77777777" w:rsidR="0035186E" w:rsidRDefault="00000000" w:rsidP="0035186E">
      <w:pPr>
        <w:widowControl/>
        <w:jc w:val="left"/>
        <w:rPr>
          <w:del w:id="395" w:author="昀哲 李" w:date="2024-09-06T20:51:00Z"/>
          <w:rFonts w:ascii="Cambria" w:eastAsiaTheme="minorEastAsia" w:hAnsi="Cambria"/>
        </w:rPr>
        <w:pPrChange w:id="396" w:author="昀哲 李" w:date="2024-09-06T20:51:00Z">
          <w:pPr/>
        </w:pPrChange>
      </w:pPr>
      <w:del w:id="397" w:author="昀哲 李" w:date="2024-09-06T20:51:00Z">
        <w:r>
          <w:rPr>
            <w:rFonts w:ascii="Cambria" w:eastAsiaTheme="minorEastAsia" w:hAnsi="Cambria"/>
          </w:rPr>
          <w:delText>Yunzhe Li is a passionate robotics practitioner with diverse experience in robotics competitions, 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In addition to his technical contributions, he is a regional leading voice for inspiring young generations to better explore the world with STEM and to transform our culture by creating a global community where science and technology are celebrated.</w:delText>
        </w:r>
      </w:del>
    </w:p>
    <w:p w14:paraId="38620E31" w14:textId="77777777" w:rsidR="0035186E" w:rsidRDefault="00000000" w:rsidP="0035186E">
      <w:pPr>
        <w:widowControl/>
        <w:jc w:val="left"/>
        <w:rPr>
          <w:del w:id="398" w:author="昀哲 李" w:date="2024-09-06T20:51:00Z"/>
          <w:rFonts w:ascii="Cambria" w:eastAsiaTheme="minorEastAsia" w:hAnsi="Cambria"/>
        </w:rPr>
        <w:pPrChange w:id="399" w:author="昀哲 李" w:date="2024-09-06T20:51:00Z">
          <w:pPr/>
        </w:pPrChange>
      </w:pPr>
      <w:del w:id="400" w:author="昀哲 李" w:date="2024-09-06T20:51:00Z">
        <w:r>
          <w:rPr>
            <w:rFonts w:ascii="Cambria" w:eastAsiaTheme="minorEastAsia" w:hAnsi="Cambria"/>
          </w:rPr>
          <w:delText>Yunzhe Li has been promoting FIRST® and RoboMaster in the community to ensure the on-target understanding of science and technology, including being interviewed by Jiefang Daily News and Shanghai Baoshan District Wechat Public Account, where I encouraged university students to apply theories into practice, and participating in the Minhang - Hong Kong Students Science and Technology Summer Camp, Regional TV show: Super Parents Club, Regional TV show: Young Edison, YEA (Young Entrepreneur Academy), where I advocated girls and boys to enjoy equal opportunities in STEM and robotics industry.</w:delText>
        </w:r>
      </w:del>
    </w:p>
    <w:p w14:paraId="24C7367C" w14:textId="77777777" w:rsidR="0035186E" w:rsidRDefault="00000000" w:rsidP="0035186E">
      <w:pPr>
        <w:widowControl/>
        <w:jc w:val="left"/>
        <w:rPr>
          <w:del w:id="401" w:author="昀哲 李" w:date="2024-09-06T20:51:00Z"/>
          <w:rFonts w:ascii="Cambria" w:eastAsiaTheme="minorEastAsia" w:hAnsi="Cambria"/>
        </w:rPr>
        <w:pPrChange w:id="402" w:author="昀哲 李" w:date="2024-09-06T20:51:00Z">
          <w:pPr/>
        </w:pPrChange>
      </w:pPr>
      <w:del w:id="403" w:author="昀哲 李" w:date="2024-09-06T20:51:00Z">
        <w:r>
          <w:rPr>
            <w:rFonts w:ascii="Cambria" w:eastAsiaTheme="minorEastAsia" w:hAnsi="Cambria"/>
          </w:rPr>
          <w:delText>Yunzhe Li is a recipient of the 1st Prize of Robot Combat Awards of Sentry Robot of RMUC 2023, Final Tournament, 3rd Place in 3V3 Match of RMUL 2023, Regional Competition(Shanghai), the Inspire Award in FIRST® Tech Challenge Shanghai American School Qualifier in 2018, several 2nd and 3rd Prizes in RMUL/RMUC in 2022 and 2023, and 3 Connect Awards in 2018 and 2019. He was a participant of FIRST® Detroit World Championship - Edison Division in 2018.</w:delText>
        </w:r>
      </w:del>
    </w:p>
    <w:p w14:paraId="61F6822E" w14:textId="77777777" w:rsidR="0035186E" w:rsidRDefault="0035186E">
      <w:pPr>
        <w:rPr>
          <w:del w:id="404" w:author="昀哲 李" w:date="2024-09-06T20:51:00Z"/>
          <w:rFonts w:ascii="Cambria" w:eastAsiaTheme="minorEastAsia" w:hAnsi="Cambria"/>
        </w:rPr>
      </w:pPr>
    </w:p>
    <w:p w14:paraId="4F33AA66" w14:textId="77777777" w:rsidR="0035186E" w:rsidRDefault="0035186E">
      <w:pPr>
        <w:rPr>
          <w:del w:id="405" w:author="昀哲 李" w:date="2024-09-06T20:51:00Z"/>
          <w:rFonts w:ascii="Cambria" w:eastAsiaTheme="minorEastAsia" w:hAnsi="Cambria"/>
        </w:rPr>
      </w:pPr>
    </w:p>
    <w:p w14:paraId="1C49369E" w14:textId="77777777" w:rsidR="0035186E" w:rsidRDefault="0035186E" w:rsidP="0035186E">
      <w:pPr>
        <w:widowControl/>
        <w:jc w:val="left"/>
        <w:rPr>
          <w:rFonts w:ascii="Cambria" w:eastAsiaTheme="minorEastAsia" w:hAnsi="Cambria"/>
        </w:rPr>
        <w:pPrChange w:id="406" w:author="昀哲 李" w:date="2024-09-06T20:51:00Z">
          <w:pPr/>
        </w:pPrChange>
      </w:pPr>
    </w:p>
    <w:sectPr w:rsidR="0035186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2" w:author="昀哲 李" w:date="2024-09-02T16:08:00Z" w:initials="">
    <w:p w14:paraId="749C409A" w14:textId="77777777" w:rsidR="0035186E" w:rsidRDefault="00000000">
      <w:pPr>
        <w:pStyle w:val="CommentText"/>
        <w:rPr>
          <w:rFonts w:eastAsiaTheme="minorEastAsia"/>
        </w:rPr>
      </w:pPr>
      <w:r>
        <w:rPr>
          <w:rFonts w:eastAsiaTheme="minorEastAsia" w:hint="eastAsia"/>
        </w:rPr>
        <w:t>Should it be ironman or just ability</w:t>
      </w:r>
    </w:p>
  </w:comment>
  <w:comment w:id="96" w:author="昀哲 李" w:date="2024-09-02T16:08:00Z" w:initials="">
    <w:p w14:paraId="1687558B" w14:textId="77777777" w:rsidR="0035186E" w:rsidRDefault="00000000">
      <w:pPr>
        <w:pStyle w:val="CommentText"/>
        <w:rPr>
          <w:rFonts w:eastAsiaTheme="minorEastAsia"/>
        </w:rPr>
      </w:pPr>
      <w:r>
        <w:rPr>
          <w:rFonts w:eastAsiaTheme="minorEastAsia"/>
        </w:rPr>
        <w:t>S</w:t>
      </w:r>
      <w:r>
        <w:rPr>
          <w:rFonts w:eastAsiaTheme="minorEastAsia" w:hint="eastAsia"/>
        </w:rPr>
        <w:t>hould it be 7 years or 2018-2024</w:t>
      </w:r>
    </w:p>
  </w:comment>
  <w:comment w:id="97" w:author="昀哲 李" w:date="2024-09-02T16:09:00Z" w:initials="">
    <w:p w14:paraId="5B530361" w14:textId="77777777" w:rsidR="0035186E" w:rsidRDefault="00000000">
      <w:pPr>
        <w:pStyle w:val="CommentText"/>
        <w:rPr>
          <w:rFonts w:eastAsiaTheme="minorEastAsia"/>
        </w:rPr>
      </w:pPr>
      <w:r>
        <w:rPr>
          <w:rFonts w:eastAsiaTheme="minorEastAsia" w:hint="eastAsia"/>
        </w:rPr>
        <w:t>Should I include some experience on TV show to promote STEM</w:t>
      </w:r>
    </w:p>
  </w:comment>
  <w:comment w:id="300" w:author="昀哲 李" w:date="2024-09-02T16:08:00Z" w:initials="">
    <w:p w14:paraId="1A912C26" w14:textId="77777777" w:rsidR="0035186E" w:rsidRDefault="00000000">
      <w:pPr>
        <w:pStyle w:val="CommentText"/>
        <w:rPr>
          <w:rFonts w:eastAsiaTheme="minorEastAsia"/>
        </w:rPr>
      </w:pPr>
      <w:r>
        <w:rPr>
          <w:rFonts w:eastAsiaTheme="minorEastAsia" w:hint="eastAsia"/>
        </w:rPr>
        <w:t>Should it be ironman or just ability</w:t>
      </w:r>
    </w:p>
  </w:comment>
  <w:comment w:id="301" w:author="昀哲 李" w:date="2024-09-02T16:08:00Z" w:initials="">
    <w:p w14:paraId="4E577CA1" w14:textId="77777777" w:rsidR="0035186E" w:rsidRDefault="00000000">
      <w:pPr>
        <w:pStyle w:val="CommentText"/>
        <w:rPr>
          <w:rFonts w:eastAsiaTheme="minorEastAsia"/>
        </w:rPr>
      </w:pPr>
      <w:r>
        <w:rPr>
          <w:rFonts w:eastAsiaTheme="minorEastAsia"/>
        </w:rPr>
        <w:t>S</w:t>
      </w:r>
      <w:r>
        <w:rPr>
          <w:rFonts w:eastAsiaTheme="minorEastAsia" w:hint="eastAsia"/>
        </w:rPr>
        <w:t>hould it be 7 years or 2018-2024</w:t>
      </w:r>
    </w:p>
  </w:comment>
  <w:comment w:id="302" w:author="昀哲 李" w:date="2024-09-02T16:09:00Z" w:initials="">
    <w:p w14:paraId="0D551521" w14:textId="77777777" w:rsidR="0035186E" w:rsidRDefault="00000000">
      <w:pPr>
        <w:pStyle w:val="CommentText"/>
        <w:rPr>
          <w:rFonts w:eastAsiaTheme="minorEastAsia"/>
        </w:rPr>
      </w:pPr>
      <w:r>
        <w:rPr>
          <w:rFonts w:eastAsiaTheme="minorEastAsia" w:hint="eastAsia"/>
        </w:rPr>
        <w:t>Should I include some experience on TV show to promote 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9C409A" w15:done="0"/>
  <w15:commentEx w15:paraId="1687558B" w15:done="0"/>
  <w15:commentEx w15:paraId="5B530361" w15:done="0"/>
  <w15:commentEx w15:paraId="1A912C26" w15:done="0"/>
  <w15:commentEx w15:paraId="4E577CA1" w15:done="0"/>
  <w15:commentEx w15:paraId="0D5515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9C409A" w16cid:durableId="0BA96FCD"/>
  <w16cid:commentId w16cid:paraId="1687558B" w16cid:durableId="0D0EC6C1"/>
  <w16cid:commentId w16cid:paraId="5B530361" w16cid:durableId="0786AD31"/>
  <w16cid:commentId w16cid:paraId="1A912C26" w16cid:durableId="76B9E61F"/>
  <w16cid:commentId w16cid:paraId="4E577CA1" w16cid:durableId="3AA98198"/>
  <w16cid:commentId w16cid:paraId="0D551521" w16cid:durableId="1A0DDC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5A5753"/>
    <w:multiLevelType w:val="multilevel"/>
    <w:tmpl w:val="7C5A575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7217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trackRevisions/>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WU2ZGVlMDhmYTBjYjAwNzEyZGRhMzE5OTJmYmQ3NmIifQ=="/>
  </w:docVars>
  <w:rsids>
    <w:rsidRoot w:val="00AA5083"/>
    <w:rsid w:val="00000514"/>
    <w:rsid w:val="00016EFD"/>
    <w:rsid w:val="00017572"/>
    <w:rsid w:val="00031B94"/>
    <w:rsid w:val="00036B89"/>
    <w:rsid w:val="000537AD"/>
    <w:rsid w:val="0006408F"/>
    <w:rsid w:val="0006550D"/>
    <w:rsid w:val="00066A33"/>
    <w:rsid w:val="0009428C"/>
    <w:rsid w:val="000979BD"/>
    <w:rsid w:val="000A49C0"/>
    <w:rsid w:val="000A4DFD"/>
    <w:rsid w:val="000B4DBE"/>
    <w:rsid w:val="000C11CC"/>
    <w:rsid w:val="000D4464"/>
    <w:rsid w:val="000F6D10"/>
    <w:rsid w:val="00103FE2"/>
    <w:rsid w:val="00104CD7"/>
    <w:rsid w:val="001155DE"/>
    <w:rsid w:val="001238DC"/>
    <w:rsid w:val="00145116"/>
    <w:rsid w:val="001646CF"/>
    <w:rsid w:val="00180EF3"/>
    <w:rsid w:val="00184519"/>
    <w:rsid w:val="00195DE9"/>
    <w:rsid w:val="001A32ED"/>
    <w:rsid w:val="001A5B7C"/>
    <w:rsid w:val="001C7751"/>
    <w:rsid w:val="001E3F33"/>
    <w:rsid w:val="001E48C2"/>
    <w:rsid w:val="001F3AE1"/>
    <w:rsid w:val="001F5E15"/>
    <w:rsid w:val="001F6972"/>
    <w:rsid w:val="0020674B"/>
    <w:rsid w:val="002079B5"/>
    <w:rsid w:val="00210089"/>
    <w:rsid w:val="00210992"/>
    <w:rsid w:val="00226652"/>
    <w:rsid w:val="00227171"/>
    <w:rsid w:val="00231C95"/>
    <w:rsid w:val="00232CA7"/>
    <w:rsid w:val="00243A38"/>
    <w:rsid w:val="00244CC8"/>
    <w:rsid w:val="002452F2"/>
    <w:rsid w:val="002559A3"/>
    <w:rsid w:val="00256478"/>
    <w:rsid w:val="00266B57"/>
    <w:rsid w:val="00280C4C"/>
    <w:rsid w:val="00280F40"/>
    <w:rsid w:val="00284A84"/>
    <w:rsid w:val="00287FDF"/>
    <w:rsid w:val="002B06A8"/>
    <w:rsid w:val="002B7B66"/>
    <w:rsid w:val="002D53B7"/>
    <w:rsid w:val="002E14DA"/>
    <w:rsid w:val="002E77DD"/>
    <w:rsid w:val="002F0F38"/>
    <w:rsid w:val="002F543A"/>
    <w:rsid w:val="00302541"/>
    <w:rsid w:val="00304988"/>
    <w:rsid w:val="00343892"/>
    <w:rsid w:val="003477AB"/>
    <w:rsid w:val="0035186E"/>
    <w:rsid w:val="00354B35"/>
    <w:rsid w:val="003849FF"/>
    <w:rsid w:val="003872ED"/>
    <w:rsid w:val="00390FFC"/>
    <w:rsid w:val="00392D56"/>
    <w:rsid w:val="003A1F48"/>
    <w:rsid w:val="003A61A3"/>
    <w:rsid w:val="003C36E0"/>
    <w:rsid w:val="003C3BDE"/>
    <w:rsid w:val="003C48CE"/>
    <w:rsid w:val="003D045A"/>
    <w:rsid w:val="003D3DA0"/>
    <w:rsid w:val="003D4DF4"/>
    <w:rsid w:val="003E7A97"/>
    <w:rsid w:val="003F17B4"/>
    <w:rsid w:val="003F2F3F"/>
    <w:rsid w:val="004001C4"/>
    <w:rsid w:val="00405D7C"/>
    <w:rsid w:val="00411E39"/>
    <w:rsid w:val="004175D9"/>
    <w:rsid w:val="00423D22"/>
    <w:rsid w:val="00462DD4"/>
    <w:rsid w:val="004762B6"/>
    <w:rsid w:val="00476BD0"/>
    <w:rsid w:val="004928C0"/>
    <w:rsid w:val="00493E76"/>
    <w:rsid w:val="00495528"/>
    <w:rsid w:val="004A2B45"/>
    <w:rsid w:val="004A635E"/>
    <w:rsid w:val="004C5CD9"/>
    <w:rsid w:val="004D206F"/>
    <w:rsid w:val="004E7A09"/>
    <w:rsid w:val="004F371F"/>
    <w:rsid w:val="0050636D"/>
    <w:rsid w:val="00511FEA"/>
    <w:rsid w:val="005153C8"/>
    <w:rsid w:val="00523471"/>
    <w:rsid w:val="0053407D"/>
    <w:rsid w:val="00551D25"/>
    <w:rsid w:val="00590E22"/>
    <w:rsid w:val="005961E9"/>
    <w:rsid w:val="005D2897"/>
    <w:rsid w:val="005D5E18"/>
    <w:rsid w:val="005D5ED5"/>
    <w:rsid w:val="005E5773"/>
    <w:rsid w:val="005E7A52"/>
    <w:rsid w:val="005F20A7"/>
    <w:rsid w:val="005F39E7"/>
    <w:rsid w:val="005F4E3D"/>
    <w:rsid w:val="005F63DC"/>
    <w:rsid w:val="00620D25"/>
    <w:rsid w:val="006276FD"/>
    <w:rsid w:val="00643466"/>
    <w:rsid w:val="00643EBD"/>
    <w:rsid w:val="00653856"/>
    <w:rsid w:val="00670F7D"/>
    <w:rsid w:val="00685573"/>
    <w:rsid w:val="006A17D7"/>
    <w:rsid w:val="006B66CF"/>
    <w:rsid w:val="006C1271"/>
    <w:rsid w:val="006F169F"/>
    <w:rsid w:val="0071400E"/>
    <w:rsid w:val="00714F0B"/>
    <w:rsid w:val="00723109"/>
    <w:rsid w:val="00745753"/>
    <w:rsid w:val="00746148"/>
    <w:rsid w:val="00754196"/>
    <w:rsid w:val="007639AD"/>
    <w:rsid w:val="00782F5C"/>
    <w:rsid w:val="007D3E2E"/>
    <w:rsid w:val="007D5C23"/>
    <w:rsid w:val="007E326E"/>
    <w:rsid w:val="007E37EF"/>
    <w:rsid w:val="007F5F84"/>
    <w:rsid w:val="007F6F14"/>
    <w:rsid w:val="008047A7"/>
    <w:rsid w:val="00805C55"/>
    <w:rsid w:val="00812FE3"/>
    <w:rsid w:val="00815EF9"/>
    <w:rsid w:val="00827B58"/>
    <w:rsid w:val="00845ECF"/>
    <w:rsid w:val="008576F2"/>
    <w:rsid w:val="00880808"/>
    <w:rsid w:val="00893598"/>
    <w:rsid w:val="008D3FD6"/>
    <w:rsid w:val="008D4D6E"/>
    <w:rsid w:val="008D7335"/>
    <w:rsid w:val="008E06AF"/>
    <w:rsid w:val="008F1439"/>
    <w:rsid w:val="008F5612"/>
    <w:rsid w:val="008F60E3"/>
    <w:rsid w:val="008F7B62"/>
    <w:rsid w:val="00903205"/>
    <w:rsid w:val="0090344D"/>
    <w:rsid w:val="009115B9"/>
    <w:rsid w:val="00921783"/>
    <w:rsid w:val="00922B94"/>
    <w:rsid w:val="0092367F"/>
    <w:rsid w:val="00934B8C"/>
    <w:rsid w:val="00942F17"/>
    <w:rsid w:val="00944873"/>
    <w:rsid w:val="0096076C"/>
    <w:rsid w:val="00960EE6"/>
    <w:rsid w:val="00982F32"/>
    <w:rsid w:val="009950CC"/>
    <w:rsid w:val="009975D2"/>
    <w:rsid w:val="009A5E3A"/>
    <w:rsid w:val="009A68B4"/>
    <w:rsid w:val="009B2795"/>
    <w:rsid w:val="009D070F"/>
    <w:rsid w:val="009F3578"/>
    <w:rsid w:val="00A0272D"/>
    <w:rsid w:val="00A11B07"/>
    <w:rsid w:val="00A13993"/>
    <w:rsid w:val="00A2339D"/>
    <w:rsid w:val="00A42BBE"/>
    <w:rsid w:val="00A433A6"/>
    <w:rsid w:val="00A47BE1"/>
    <w:rsid w:val="00A513B1"/>
    <w:rsid w:val="00A91EB9"/>
    <w:rsid w:val="00A95548"/>
    <w:rsid w:val="00AA37B5"/>
    <w:rsid w:val="00AA5083"/>
    <w:rsid w:val="00AA634D"/>
    <w:rsid w:val="00AB4AA5"/>
    <w:rsid w:val="00AC4CCC"/>
    <w:rsid w:val="00AE6AF3"/>
    <w:rsid w:val="00B30B88"/>
    <w:rsid w:val="00B34EFD"/>
    <w:rsid w:val="00B36BE7"/>
    <w:rsid w:val="00B5021B"/>
    <w:rsid w:val="00B51E8D"/>
    <w:rsid w:val="00B534B3"/>
    <w:rsid w:val="00B56EF1"/>
    <w:rsid w:val="00B65C20"/>
    <w:rsid w:val="00B725F1"/>
    <w:rsid w:val="00B726E7"/>
    <w:rsid w:val="00B80026"/>
    <w:rsid w:val="00B831B9"/>
    <w:rsid w:val="00B92CFC"/>
    <w:rsid w:val="00B94FAF"/>
    <w:rsid w:val="00BB79FC"/>
    <w:rsid w:val="00BC0C74"/>
    <w:rsid w:val="00BC785B"/>
    <w:rsid w:val="00BE6AE5"/>
    <w:rsid w:val="00BE7288"/>
    <w:rsid w:val="00BF48EB"/>
    <w:rsid w:val="00C1238E"/>
    <w:rsid w:val="00C45A2A"/>
    <w:rsid w:val="00C4693E"/>
    <w:rsid w:val="00C545B5"/>
    <w:rsid w:val="00C54FE3"/>
    <w:rsid w:val="00C666BC"/>
    <w:rsid w:val="00C742A5"/>
    <w:rsid w:val="00C75CBA"/>
    <w:rsid w:val="00C87910"/>
    <w:rsid w:val="00C91364"/>
    <w:rsid w:val="00CA4C12"/>
    <w:rsid w:val="00CC0B1E"/>
    <w:rsid w:val="00CD6B41"/>
    <w:rsid w:val="00CE2DA0"/>
    <w:rsid w:val="00CF2AEC"/>
    <w:rsid w:val="00CF3A10"/>
    <w:rsid w:val="00D00675"/>
    <w:rsid w:val="00D00D6A"/>
    <w:rsid w:val="00D05DB0"/>
    <w:rsid w:val="00D11620"/>
    <w:rsid w:val="00D11F5D"/>
    <w:rsid w:val="00D14BF1"/>
    <w:rsid w:val="00D1560D"/>
    <w:rsid w:val="00D20607"/>
    <w:rsid w:val="00D23093"/>
    <w:rsid w:val="00D24E6D"/>
    <w:rsid w:val="00D40EDE"/>
    <w:rsid w:val="00D44A6F"/>
    <w:rsid w:val="00D54CC6"/>
    <w:rsid w:val="00D728BF"/>
    <w:rsid w:val="00D7475E"/>
    <w:rsid w:val="00D8474B"/>
    <w:rsid w:val="00D96614"/>
    <w:rsid w:val="00DA762C"/>
    <w:rsid w:val="00DB44C5"/>
    <w:rsid w:val="00DD4728"/>
    <w:rsid w:val="00DE583C"/>
    <w:rsid w:val="00DF1113"/>
    <w:rsid w:val="00E1248B"/>
    <w:rsid w:val="00E2155B"/>
    <w:rsid w:val="00E33410"/>
    <w:rsid w:val="00E34038"/>
    <w:rsid w:val="00E412FC"/>
    <w:rsid w:val="00E50787"/>
    <w:rsid w:val="00E50C77"/>
    <w:rsid w:val="00E50F6E"/>
    <w:rsid w:val="00E71DEA"/>
    <w:rsid w:val="00E7564A"/>
    <w:rsid w:val="00E8161D"/>
    <w:rsid w:val="00E8658A"/>
    <w:rsid w:val="00E90322"/>
    <w:rsid w:val="00E933EF"/>
    <w:rsid w:val="00E9537C"/>
    <w:rsid w:val="00EA3A8F"/>
    <w:rsid w:val="00EB69BA"/>
    <w:rsid w:val="00EC4051"/>
    <w:rsid w:val="00EE5B74"/>
    <w:rsid w:val="00F120A3"/>
    <w:rsid w:val="00F20EE1"/>
    <w:rsid w:val="00F703B6"/>
    <w:rsid w:val="00F915C4"/>
    <w:rsid w:val="00F943F6"/>
    <w:rsid w:val="00F944B7"/>
    <w:rsid w:val="00FA4D17"/>
    <w:rsid w:val="00FB6139"/>
    <w:rsid w:val="00FB7387"/>
    <w:rsid w:val="00FC327F"/>
    <w:rsid w:val="00FD6B06"/>
    <w:rsid w:val="00FF644C"/>
    <w:rsid w:val="01E7024A"/>
    <w:rsid w:val="064E5983"/>
    <w:rsid w:val="0C807FF6"/>
    <w:rsid w:val="14B47E51"/>
    <w:rsid w:val="15923548"/>
    <w:rsid w:val="164D719B"/>
    <w:rsid w:val="19053240"/>
    <w:rsid w:val="190E24E6"/>
    <w:rsid w:val="19D60180"/>
    <w:rsid w:val="1ABF1CEA"/>
    <w:rsid w:val="23683C16"/>
    <w:rsid w:val="2C506C46"/>
    <w:rsid w:val="2DF12822"/>
    <w:rsid w:val="30CE6CD3"/>
    <w:rsid w:val="31151343"/>
    <w:rsid w:val="31B47C77"/>
    <w:rsid w:val="331F5547"/>
    <w:rsid w:val="35411821"/>
    <w:rsid w:val="3D141F11"/>
    <w:rsid w:val="44F02C85"/>
    <w:rsid w:val="46C17D5E"/>
    <w:rsid w:val="485C38B7"/>
    <w:rsid w:val="4C3677AE"/>
    <w:rsid w:val="4D0136D7"/>
    <w:rsid w:val="4F915DF9"/>
    <w:rsid w:val="4FEE214E"/>
    <w:rsid w:val="50D331C6"/>
    <w:rsid w:val="53390475"/>
    <w:rsid w:val="56DE116E"/>
    <w:rsid w:val="577D0987"/>
    <w:rsid w:val="5C6739B4"/>
    <w:rsid w:val="5CB87D6C"/>
    <w:rsid w:val="61D90439"/>
    <w:rsid w:val="6285579E"/>
    <w:rsid w:val="662762CE"/>
    <w:rsid w:val="714825EF"/>
    <w:rsid w:val="77AB7369"/>
    <w:rsid w:val="77B51620"/>
    <w:rsid w:val="79D55FA9"/>
    <w:rsid w:val="7A1C5986"/>
    <w:rsid w:val="7A2F56B9"/>
    <w:rsid w:val="7A4A407A"/>
    <w:rsid w:val="7A664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607E"/>
  <w15:docId w15:val="{4BD408F5-56B0-4877-A74C-B20C9F2D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imes New Roman" w:hAnsiTheme="minorHAnsi" w:cstheme="minorBidi"/>
      <w:kern w:val="2"/>
      <w:sz w:val="21"/>
      <w:szCs w:val="22"/>
      <w14:ligatures w14:val="standardContextual"/>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Pr>
      <w:sz w:val="21"/>
      <w:szCs w:val="21"/>
    </w:rPr>
  </w:style>
  <w:style w:type="character" w:customStyle="1" w:styleId="CommentTextChar">
    <w:name w:val="Comment Text Char"/>
    <w:basedOn w:val="DefaultParagraphFont"/>
    <w:link w:val="CommentText"/>
    <w:uiPriority w:val="99"/>
    <w:semiHidden/>
    <w:qFormat/>
    <w:rPr>
      <w:rFonts w:eastAsia="Times New Roman"/>
    </w:rPr>
  </w:style>
  <w:style w:type="character" w:customStyle="1" w:styleId="CommentSubjectChar">
    <w:name w:val="Comment Subject Char"/>
    <w:basedOn w:val="CommentTextChar"/>
    <w:link w:val="CommentSubject"/>
    <w:uiPriority w:val="99"/>
    <w:semiHidden/>
    <w:qFormat/>
    <w:rPr>
      <w:rFonts w:eastAsia="Times New Roman"/>
      <w:b/>
      <w:bCs/>
    </w:rPr>
  </w:style>
  <w:style w:type="paragraph" w:customStyle="1" w:styleId="Revision1">
    <w:name w:val="Revision1"/>
    <w:hidden/>
    <w:uiPriority w:val="99"/>
    <w:unhideWhenUsed/>
    <w:qFormat/>
    <w:rPr>
      <w:rFonts w:asciiTheme="minorHAnsi" w:eastAsia="Times New Roman" w:hAnsiTheme="minorHAnsi" w:cstheme="minorBidi"/>
      <w:kern w:val="2"/>
      <w:sz w:val="21"/>
      <w:szCs w:val="22"/>
      <w14:ligatures w14:val="standardContextual"/>
    </w:rPr>
  </w:style>
  <w:style w:type="paragraph" w:styleId="ListParagraph">
    <w:name w:val="List Paragraph"/>
    <w:basedOn w:val="Normal"/>
    <w:uiPriority w:val="99"/>
    <w:unhideWhenUsed/>
    <w:qFormat/>
    <w:pPr>
      <w:ind w:firstLineChars="200" w:firstLine="420"/>
    </w:pPr>
  </w:style>
  <w:style w:type="character" w:customStyle="1" w:styleId="Heading1Char">
    <w:name w:val="Heading 1 Char"/>
    <w:basedOn w:val="DefaultParagraphFont"/>
    <w:link w:val="Heading1"/>
    <w:uiPriority w:val="9"/>
    <w:qFormat/>
    <w:rPr>
      <w:rFonts w:eastAsia="Times New Roman"/>
      <w:b/>
      <w:bCs/>
      <w:kern w:val="44"/>
      <w:sz w:val="44"/>
      <w:szCs w:val="44"/>
      <w14:ligatures w14:val="standardContextual"/>
    </w:rPr>
  </w:style>
  <w:style w:type="paragraph" w:styleId="Revision">
    <w:name w:val="Revision"/>
    <w:hidden/>
    <w:uiPriority w:val="99"/>
    <w:unhideWhenUsed/>
    <w:rsid w:val="00195DE9"/>
    <w:rPr>
      <w:rFonts w:asciiTheme="minorHAnsi" w:eastAsia="Times New Roman" w:hAnsiTheme="minorHAnsi" w:cstheme="minorBidi"/>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365580">
      <w:bodyDiv w:val="1"/>
      <w:marLeft w:val="0"/>
      <w:marRight w:val="0"/>
      <w:marTop w:val="0"/>
      <w:marBottom w:val="0"/>
      <w:divBdr>
        <w:top w:val="none" w:sz="0" w:space="0" w:color="auto"/>
        <w:left w:val="none" w:sz="0" w:space="0" w:color="auto"/>
        <w:bottom w:val="none" w:sz="0" w:space="0" w:color="auto"/>
        <w:right w:val="none" w:sz="0" w:space="0" w:color="auto"/>
      </w:divBdr>
    </w:div>
    <w:div w:id="166208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昀哲 李</dc:creator>
  <cp:lastModifiedBy>昀哲 李</cp:lastModifiedBy>
  <cp:revision>251</cp:revision>
  <dcterms:created xsi:type="dcterms:W3CDTF">2024-09-02T18:32:00Z</dcterms:created>
  <dcterms:modified xsi:type="dcterms:W3CDTF">2024-10-18T17:36:00Z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790B8B140F9A4BE29BA63D0824F06417_12</vt:lpwstr>
  </property>
</Properties>
</file>