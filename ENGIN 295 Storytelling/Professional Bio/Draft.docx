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F8697" w14:textId="77777777" w:rsidR="008047A7" w:rsidRDefault="00000000">
      <w:pPr>
        <w:rPr>
          <w:rFonts w:ascii="Cambria" w:eastAsiaTheme="minorEastAsia" w:hAnsi="Cambria"/>
          <w:b/>
          <w:bCs/>
          <w:sz w:val="28"/>
          <w:szCs w:val="32"/>
        </w:rPr>
      </w:pPr>
      <w:r>
        <w:rPr>
          <w:rFonts w:ascii="Cambria" w:eastAsiaTheme="minorEastAsia" w:hAnsi="Cambria" w:hint="eastAsia"/>
          <w:b/>
          <w:bCs/>
          <w:sz w:val="28"/>
          <w:szCs w:val="32"/>
        </w:rPr>
        <w:t>Professional Bio</w:t>
      </w:r>
    </w:p>
    <w:p w14:paraId="5CDE7D60" w14:textId="77777777" w:rsidR="008047A7" w:rsidRDefault="00000000">
      <w:pPr>
        <w:rPr>
          <w:rFonts w:ascii="Cambria" w:eastAsiaTheme="minorEastAsia" w:hAnsi="Cambria"/>
        </w:rPr>
      </w:pPr>
      <w:r>
        <w:rPr>
          <w:rFonts w:ascii="Cambria" w:eastAsiaTheme="minorEastAsia" w:hAnsi="Cambria" w:hint="eastAsia"/>
        </w:rPr>
        <w:t>Jonas (Yunzhe) Li</w:t>
      </w:r>
    </w:p>
    <w:p w14:paraId="7E7377D2" w14:textId="77777777" w:rsidR="008047A7" w:rsidRDefault="008047A7">
      <w:pPr>
        <w:rPr>
          <w:rFonts w:ascii="Cambria" w:eastAsiaTheme="minorEastAsia" w:hAnsi="Cambria"/>
        </w:rPr>
      </w:pPr>
    </w:p>
    <w:p w14:paraId="0987854B" w14:textId="77777777" w:rsidR="008047A7" w:rsidRDefault="008047A7">
      <w:pPr>
        <w:rPr>
          <w:rFonts w:ascii="Cambria" w:eastAsiaTheme="minorEastAsia" w:hAnsi="Cambria"/>
        </w:rPr>
      </w:pPr>
    </w:p>
    <w:p w14:paraId="60DE258D" w14:textId="77777777" w:rsidR="008047A7" w:rsidRDefault="00000000">
      <w:pPr>
        <w:spacing w:line="276" w:lineRule="auto"/>
        <w:rPr>
          <w:rFonts w:ascii="Cambria" w:eastAsiaTheme="minorEastAsia" w:hAnsi="Cambria"/>
        </w:rPr>
      </w:pPr>
      <w:r>
        <w:rPr>
          <w:rFonts w:ascii="Cambria" w:eastAsiaTheme="minorEastAsia" w:hAnsi="Cambria" w:hint="eastAsia"/>
        </w:rPr>
        <w:t>Jonas Li is a master</w:t>
      </w:r>
      <w:r>
        <w:rPr>
          <w:rFonts w:ascii="Cambria" w:eastAsiaTheme="minorEastAsia" w:hAnsi="Cambria"/>
        </w:rPr>
        <w:t>’</w:t>
      </w:r>
      <w:r>
        <w:rPr>
          <w:rFonts w:ascii="Cambria" w:eastAsiaTheme="minorEastAsia" w:hAnsi="Cambria" w:hint="eastAsia"/>
        </w:rPr>
        <w:t xml:space="preserve">s student of EECS in Robotics at UC Berkeley, interested in virtual reality applications on robots. Motivated by </w:t>
      </w:r>
      <w:commentRangeStart w:id="0"/>
      <w:r>
        <w:rPr>
          <w:rFonts w:ascii="Cambria" w:eastAsiaTheme="minorEastAsia" w:hAnsi="Cambria" w:hint="eastAsia"/>
        </w:rPr>
        <w:t>Ironman</w:t>
      </w:r>
      <w:r>
        <w:rPr>
          <w:rFonts w:ascii="Cambria" w:eastAsiaTheme="minorEastAsia" w:hAnsi="Cambria"/>
        </w:rPr>
        <w:t>’</w:t>
      </w:r>
      <w:r>
        <w:rPr>
          <w:rFonts w:ascii="Cambria" w:eastAsiaTheme="minorEastAsia" w:hAnsi="Cambria" w:hint="eastAsia"/>
        </w:rPr>
        <w:t>s ability</w:t>
      </w:r>
      <w:commentRangeEnd w:id="0"/>
      <w:r>
        <w:rPr>
          <w:rStyle w:val="CommentReference"/>
        </w:rPr>
        <w:commentReference w:id="0"/>
      </w:r>
      <w:r>
        <w:rPr>
          <w:rFonts w:ascii="Cambria" w:eastAsiaTheme="minorEastAsia" w:hAnsi="Cambria" w:hint="eastAsia"/>
        </w:rPr>
        <w:t xml:space="preserve"> to empower machines </w:t>
      </w:r>
      <w:r>
        <w:rPr>
          <w:rFonts w:ascii="Cambria" w:eastAsiaTheme="minorEastAsia" w:hAnsi="Cambria"/>
        </w:rPr>
        <w:t>collaborating</w:t>
      </w:r>
      <w:r>
        <w:rPr>
          <w:rFonts w:ascii="Cambria" w:eastAsiaTheme="minorEastAsia" w:hAnsi="Cambria" w:hint="eastAsia"/>
        </w:rPr>
        <w:t xml:space="preserve"> with humans efficiently and safely, he served as team leader of two teams for FIRST</w:t>
      </w:r>
      <w:r>
        <w:rPr>
          <w:rFonts w:ascii="Cambria" w:eastAsiaTheme="minorEastAsia" w:hAnsi="Cambria" w:hint="eastAsia"/>
          <w:vertAlign w:val="superscript"/>
        </w:rPr>
        <w:t>®</w:t>
      </w:r>
      <w:r>
        <w:rPr>
          <w:rFonts w:ascii="Cambria" w:eastAsiaTheme="minorEastAsia" w:hAnsi="Cambria" w:hint="eastAsia"/>
        </w:rPr>
        <w:t xml:space="preserve"> and DJI RoboMaster robotics competition </w:t>
      </w:r>
      <w:commentRangeStart w:id="1"/>
      <w:r>
        <w:rPr>
          <w:rFonts w:ascii="Cambria" w:eastAsiaTheme="minorEastAsia" w:hAnsi="Cambria" w:hint="eastAsia"/>
        </w:rPr>
        <w:t>from 2018-2024</w:t>
      </w:r>
      <w:commentRangeEnd w:id="1"/>
      <w:r>
        <w:rPr>
          <w:rStyle w:val="CommentReference"/>
        </w:rPr>
        <w:commentReference w:id="1"/>
      </w:r>
      <w:r>
        <w:rPr>
          <w:rFonts w:ascii="Cambria" w:eastAsiaTheme="minorEastAsia" w:hAnsi="Cambria" w:hint="eastAsia"/>
        </w:rPr>
        <w:t>. Before being named team leader, Jonas started as an operating member, responsible for team</w:t>
      </w:r>
      <w:r>
        <w:rPr>
          <w:rFonts w:ascii="Cambria" w:eastAsiaTheme="minorEastAsia" w:hAnsi="Cambria"/>
        </w:rPr>
        <w:t>’</w:t>
      </w:r>
      <w:r>
        <w:rPr>
          <w:rFonts w:ascii="Cambria" w:eastAsiaTheme="minorEastAsia" w:hAnsi="Cambria" w:hint="eastAsia"/>
        </w:rPr>
        <w:t>s operation and outreach, including c</w:t>
      </w:r>
      <w:r>
        <w:rPr>
          <w:rFonts w:ascii="Cambria" w:eastAsiaTheme="minorEastAsia" w:hAnsi="Cambria"/>
        </w:rPr>
        <w:t xml:space="preserve">ontent operation, competitive product analysis, </w:t>
      </w:r>
      <w:r>
        <w:rPr>
          <w:rFonts w:ascii="Cambria" w:eastAsiaTheme="minorEastAsia" w:hAnsi="Cambria" w:hint="eastAsia"/>
        </w:rPr>
        <w:t xml:space="preserve">and </w:t>
      </w:r>
      <w:r>
        <w:rPr>
          <w:rFonts w:ascii="Cambria" w:eastAsiaTheme="minorEastAsia" w:hAnsi="Cambria"/>
        </w:rPr>
        <w:t>resource coordinat</w:t>
      </w:r>
      <w:r>
        <w:rPr>
          <w:rFonts w:ascii="Cambria" w:eastAsiaTheme="minorEastAsia" w:hAnsi="Cambria" w:hint="eastAsia"/>
        </w:rPr>
        <w:t>ion. He then headed the team</w:t>
      </w:r>
      <w:r>
        <w:rPr>
          <w:rFonts w:ascii="Cambria" w:eastAsiaTheme="minorEastAsia" w:hAnsi="Cambria"/>
        </w:rPr>
        <w:t>’</w:t>
      </w:r>
      <w:r>
        <w:rPr>
          <w:rFonts w:ascii="Cambria" w:eastAsiaTheme="minorEastAsia" w:hAnsi="Cambria" w:hint="eastAsia"/>
        </w:rPr>
        <w:t xml:space="preserve">s Computer Vision Division and played a key role in developing tracking algorithm and on-field cross-disciplinary deployment, ensuring stability and scalability in </w:t>
      </w:r>
      <w:r>
        <w:rPr>
          <w:rFonts w:ascii="Cambria" w:eastAsiaTheme="minorEastAsia" w:hAnsi="Cambria"/>
        </w:rPr>
        <w:t>respons</w:t>
      </w:r>
      <w:r>
        <w:rPr>
          <w:rFonts w:ascii="Cambria" w:eastAsiaTheme="minorEastAsia" w:hAnsi="Cambria" w:hint="eastAsia"/>
        </w:rPr>
        <w:t xml:space="preserve">e to increasingly demanding requirements. He led the team, for the first time, </w:t>
      </w:r>
      <w:r>
        <w:rPr>
          <w:rFonts w:ascii="Cambria" w:eastAsiaTheme="minorEastAsia" w:hAnsi="Cambria"/>
        </w:rPr>
        <w:t>winning</w:t>
      </w:r>
      <w:r>
        <w:rPr>
          <w:rFonts w:ascii="Cambria" w:eastAsiaTheme="minorEastAsia" w:hAnsi="Cambria" w:hint="eastAsia"/>
        </w:rPr>
        <w:t xml:space="preserve"> the Inspire Award and the admission into the Detroit World Championship in </w:t>
      </w:r>
      <w:commentRangeStart w:id="2"/>
      <w:r>
        <w:rPr>
          <w:rFonts w:ascii="Cambria" w:eastAsiaTheme="minorEastAsia" w:hAnsi="Cambria" w:hint="eastAsia"/>
        </w:rPr>
        <w:t>FIRST</w:t>
      </w:r>
      <w:r>
        <w:rPr>
          <w:rFonts w:ascii="Cambria" w:eastAsiaTheme="minorEastAsia" w:hAnsi="Cambria" w:hint="eastAsia"/>
          <w:vertAlign w:val="superscript"/>
        </w:rPr>
        <w:t>®</w:t>
      </w:r>
      <w:r>
        <w:rPr>
          <w:rFonts w:ascii="Cambria" w:eastAsiaTheme="minorEastAsia" w:hAnsi="Cambria" w:hint="eastAsia"/>
        </w:rPr>
        <w:t xml:space="preserve"> Tech Challenge</w:t>
      </w:r>
      <w:commentRangeEnd w:id="2"/>
      <w:r>
        <w:rPr>
          <w:rStyle w:val="CommentReference"/>
        </w:rPr>
        <w:commentReference w:id="2"/>
      </w:r>
      <w:r>
        <w:rPr>
          <w:rFonts w:ascii="Cambria" w:eastAsiaTheme="minorEastAsia" w:hAnsi="Cambria" w:hint="eastAsia"/>
        </w:rPr>
        <w:t>, and the 3</w:t>
      </w:r>
      <w:r>
        <w:rPr>
          <w:rFonts w:ascii="Cambria" w:eastAsiaTheme="minorEastAsia" w:hAnsi="Cambria" w:hint="eastAsia"/>
          <w:vertAlign w:val="superscript"/>
        </w:rPr>
        <w:t>rd</w:t>
      </w:r>
      <w:r>
        <w:rPr>
          <w:rFonts w:ascii="Cambria" w:eastAsiaTheme="minorEastAsia" w:hAnsi="Cambria" w:hint="eastAsia"/>
        </w:rPr>
        <w:t xml:space="preserve"> place in DJI RoboMaster Competition. During his off-season from robotics team from 2021 to 2024, Jonas was a part-time Research Assistant at Shanghai University, </w:t>
      </w:r>
      <w:r>
        <w:rPr>
          <w:rFonts w:ascii="Cambria" w:eastAsiaTheme="minorEastAsia" w:hAnsi="Cambria"/>
        </w:rPr>
        <w:t>focusing on</w:t>
      </w:r>
      <w:r>
        <w:rPr>
          <w:rFonts w:ascii="Cambria" w:eastAsiaTheme="minorEastAsia" w:hAnsi="Cambria" w:hint="eastAsia"/>
        </w:rPr>
        <w:t xml:space="preserve"> AI explainability and AI for Materials Science. Standing at the </w:t>
      </w:r>
      <w:r>
        <w:rPr>
          <w:rFonts w:ascii="Cambria" w:eastAsiaTheme="minorEastAsia" w:hAnsi="Cambria"/>
        </w:rPr>
        <w:t>intersection</w:t>
      </w:r>
      <w:r>
        <w:rPr>
          <w:rFonts w:ascii="Cambria" w:eastAsiaTheme="minorEastAsia" w:hAnsi="Cambria" w:hint="eastAsia"/>
        </w:rPr>
        <w:t xml:space="preserve"> of technology and management, Jonas excelled in internships at DJI and Momenta, where he applied his expertise in robotics, product management, and collaborative leadership to practical engineering challenges.</w:t>
      </w:r>
    </w:p>
    <w:p w14:paraId="14129E08" w14:textId="77777777" w:rsidR="008047A7" w:rsidRDefault="00000000">
      <w:pPr>
        <w:widowControl/>
        <w:jc w:val="left"/>
        <w:rPr>
          <w:rFonts w:ascii="Cambria" w:eastAsiaTheme="minorEastAsia" w:hAnsi="Cambria"/>
        </w:rPr>
      </w:pPr>
      <w:r>
        <w:rPr>
          <w:rFonts w:ascii="Cambria" w:eastAsiaTheme="minorEastAsia" w:hAnsi="Cambria"/>
        </w:rPr>
        <w:br w:type="page"/>
      </w:r>
    </w:p>
    <w:p w14:paraId="2357B7DC" w14:textId="3BAC3082" w:rsidR="008047A7" w:rsidRDefault="00000000">
      <w:pPr>
        <w:spacing w:line="276" w:lineRule="auto"/>
        <w:rPr>
          <w:rFonts w:ascii="Cambria" w:eastAsiaTheme="minorEastAsia" w:hAnsi="Cambria"/>
        </w:rPr>
      </w:pPr>
      <w:r>
        <w:rPr>
          <w:rFonts w:ascii="Cambria" w:eastAsiaTheme="minorEastAsia" w:hAnsi="Cambria" w:hint="eastAsia"/>
        </w:rPr>
        <w:lastRenderedPageBreak/>
        <w:t>Hello, I</w:t>
      </w:r>
      <w:r>
        <w:rPr>
          <w:rFonts w:ascii="Cambria" w:eastAsiaTheme="minorEastAsia" w:hAnsi="Cambria"/>
        </w:rPr>
        <w:t>’</w:t>
      </w:r>
      <w:r>
        <w:rPr>
          <w:rFonts w:ascii="Cambria" w:eastAsiaTheme="minorEastAsia" w:hAnsi="Cambria" w:hint="eastAsia"/>
        </w:rPr>
        <w:t>m Jonas, a master</w:t>
      </w:r>
      <w:r>
        <w:rPr>
          <w:rFonts w:ascii="Cambria" w:eastAsiaTheme="minorEastAsia" w:hAnsi="Cambria"/>
        </w:rPr>
        <w:t>’</w:t>
      </w:r>
      <w:r>
        <w:rPr>
          <w:rFonts w:ascii="Cambria" w:eastAsiaTheme="minorEastAsia" w:hAnsi="Cambria" w:hint="eastAsia"/>
        </w:rPr>
        <w:t>s student in Computer Science from UC Berkeley. My interest focus on Computer Vision within Robotics</w:t>
      </w:r>
      <w:ins w:id="3" w:author="昀哲 李" w:date="2024-09-02T20:52:00Z" w16du:dateUtc="2024-09-03T03:52:00Z">
        <w:r w:rsidR="004A2B45">
          <w:rPr>
            <w:rFonts w:ascii="Cambria" w:eastAsiaTheme="minorEastAsia" w:hAnsi="Cambria" w:hint="eastAsia"/>
          </w:rPr>
          <w:t xml:space="preserve"> </w:t>
        </w:r>
      </w:ins>
      <w:ins w:id="4" w:author="昀哲 李" w:date="2024-09-02T20:53:00Z" w16du:dateUtc="2024-09-03T03:53:00Z">
        <w:r w:rsidR="004A2B45">
          <w:rPr>
            <w:rFonts w:ascii="Cambria" w:eastAsiaTheme="minorEastAsia" w:hAnsi="Cambria" w:hint="eastAsia"/>
          </w:rPr>
          <w:t>to empower robots to collaborate with human more safely and efficiently.</w:t>
        </w:r>
      </w:ins>
      <w:del w:id="5" w:author="昀哲 李" w:date="2024-09-02T20:52:00Z" w16du:dateUtc="2024-09-03T03:52:00Z">
        <w:r w:rsidDel="004A2B45">
          <w:rPr>
            <w:rFonts w:ascii="Cambria" w:eastAsiaTheme="minorEastAsia" w:hAnsi="Cambria" w:hint="eastAsia"/>
          </w:rPr>
          <w:delText>, especially virtual reality applications for robots. My passion initially came from the ability of Iron Man to save people</w:delText>
        </w:r>
      </w:del>
      <w:r>
        <w:rPr>
          <w:rFonts w:ascii="Cambria" w:eastAsiaTheme="minorEastAsia" w:hAnsi="Cambria" w:hint="eastAsia"/>
        </w:rPr>
        <w:t>.</w:t>
      </w:r>
      <w:del w:id="6" w:author="昀哲 李" w:date="2024-09-02T20:58:00Z" w16du:dateUtc="2024-09-03T03:58:00Z">
        <w:r w:rsidDel="00180EF3">
          <w:rPr>
            <w:rFonts w:ascii="Cambria" w:eastAsiaTheme="minorEastAsia" w:hAnsi="Cambria" w:hint="eastAsia"/>
          </w:rPr>
          <w:delText xml:space="preserve"> So I have been engaged in Robotics since 2017, and</w:delText>
        </w:r>
      </w:del>
      <w:r>
        <w:rPr>
          <w:rFonts w:ascii="Cambria" w:eastAsiaTheme="minorEastAsia" w:hAnsi="Cambria" w:hint="eastAsia"/>
        </w:rPr>
        <w:t xml:space="preserve"> I served as team leader of two</w:t>
      </w:r>
      <w:ins w:id="7" w:author="昀哲 李" w:date="2024-09-02T21:02:00Z" w16du:dateUtc="2024-09-03T04:02:00Z">
        <w:r w:rsidR="001155DE">
          <w:rPr>
            <w:rFonts w:ascii="Cambria" w:eastAsiaTheme="minorEastAsia" w:hAnsi="Cambria" w:hint="eastAsia"/>
          </w:rPr>
          <w:t xml:space="preserve"> </w:t>
        </w:r>
      </w:ins>
      <w:ins w:id="8" w:author="昀哲 李" w:date="2024-09-02T21:01:00Z" w16du:dateUtc="2024-09-03T04:01:00Z">
        <w:r w:rsidR="00CA4C12">
          <w:rPr>
            <w:rFonts w:ascii="Cambria" w:eastAsiaTheme="minorEastAsia" w:hAnsi="Cambria" w:hint="eastAsia"/>
          </w:rPr>
          <w:t>ro</w:t>
        </w:r>
      </w:ins>
      <w:ins w:id="9" w:author="昀哲 李" w:date="2024-09-02T21:02:00Z" w16du:dateUtc="2024-09-03T04:02:00Z">
        <w:r w:rsidR="00CA4C12">
          <w:rPr>
            <w:rFonts w:ascii="Cambria" w:eastAsiaTheme="minorEastAsia" w:hAnsi="Cambria" w:hint="eastAsia"/>
          </w:rPr>
          <w:t>botics</w:t>
        </w:r>
      </w:ins>
      <w:r>
        <w:rPr>
          <w:rFonts w:ascii="Cambria" w:eastAsiaTheme="minorEastAsia" w:hAnsi="Cambria" w:hint="eastAsia"/>
        </w:rPr>
        <w:t xml:space="preserve"> teams</w:t>
      </w:r>
      <w:del w:id="10" w:author="昀哲 李" w:date="2024-09-02T21:01:00Z" w16du:dateUtc="2024-09-03T04:01:00Z">
        <w:r w:rsidDel="00CA4C12">
          <w:rPr>
            <w:rFonts w:ascii="Cambria" w:eastAsiaTheme="minorEastAsia" w:hAnsi="Cambria" w:hint="eastAsia"/>
          </w:rPr>
          <w:delText>, one is FG of my high school, the other is SRM of Shanghai University,</w:delText>
        </w:r>
      </w:del>
      <w:r>
        <w:rPr>
          <w:rFonts w:ascii="Cambria" w:eastAsiaTheme="minorEastAsia" w:hAnsi="Cambria" w:hint="eastAsia"/>
        </w:rPr>
        <w:t xml:space="preserve"> for FIRST Tech Challenge and DJI RoboMaster Competition from 2018 to 2024. In both teams, I initially </w:t>
      </w:r>
      <w:del w:id="11" w:author="昀哲 李" w:date="2024-09-02T20:54:00Z" w16du:dateUtc="2024-09-03T03:54:00Z">
        <w:r w:rsidDel="00DD4728">
          <w:rPr>
            <w:rFonts w:ascii="Cambria" w:eastAsiaTheme="minorEastAsia" w:hAnsi="Cambria" w:hint="eastAsia"/>
          </w:rPr>
          <w:delText xml:space="preserve">started </w:delText>
        </w:r>
      </w:del>
      <w:ins w:id="12" w:author="昀哲 李" w:date="2024-09-02T20:54:00Z" w16du:dateUtc="2024-09-03T03:54:00Z">
        <w:r w:rsidR="00DD4728">
          <w:rPr>
            <w:rFonts w:ascii="Cambria" w:eastAsiaTheme="minorEastAsia" w:hAnsi="Cambria" w:hint="eastAsia"/>
          </w:rPr>
          <w:t>joined</w:t>
        </w:r>
        <w:r w:rsidR="00DD4728">
          <w:rPr>
            <w:rFonts w:ascii="Cambria" w:eastAsiaTheme="minorEastAsia" w:hAnsi="Cambria" w:hint="eastAsia"/>
          </w:rPr>
          <w:t xml:space="preserve"> </w:t>
        </w:r>
      </w:ins>
      <w:r>
        <w:rPr>
          <w:rFonts w:ascii="Cambria" w:eastAsiaTheme="minorEastAsia" w:hAnsi="Cambria" w:hint="eastAsia"/>
        </w:rPr>
        <w:t xml:space="preserve">as an operating member, responsible for operations of the whole team, including content management on social media, competitive analysis, and resource coordination. Then I </w:t>
      </w:r>
      <w:del w:id="13" w:author="昀哲 李" w:date="2024-09-02T21:18:00Z" w16du:dateUtc="2024-09-03T04:18:00Z">
        <w:r w:rsidDel="002E14DA">
          <w:rPr>
            <w:rFonts w:ascii="Cambria" w:eastAsiaTheme="minorEastAsia" w:hAnsi="Cambria" w:hint="eastAsia"/>
          </w:rPr>
          <w:delText xml:space="preserve">headed </w:delText>
        </w:r>
      </w:del>
      <w:ins w:id="14" w:author="昀哲 李" w:date="2024-09-02T21:18:00Z" w16du:dateUtc="2024-09-03T04:18:00Z">
        <w:r w:rsidR="002E14DA">
          <w:rPr>
            <w:rFonts w:ascii="Cambria" w:eastAsiaTheme="minorEastAsia" w:hAnsi="Cambria" w:hint="eastAsia"/>
          </w:rPr>
          <w:t>directed</w:t>
        </w:r>
        <w:r w:rsidR="002E14DA">
          <w:rPr>
            <w:rFonts w:ascii="Cambria" w:eastAsiaTheme="minorEastAsia" w:hAnsi="Cambria" w:hint="eastAsia"/>
          </w:rPr>
          <w:t xml:space="preserve"> </w:t>
        </w:r>
      </w:ins>
      <w:r>
        <w:rPr>
          <w:rFonts w:ascii="Cambria" w:eastAsiaTheme="minorEastAsia" w:hAnsi="Cambria" w:hint="eastAsia"/>
        </w:rPr>
        <w:t xml:space="preserve">the Computer Vision Department of our team, where I played a key role in developing tracking algorithm for mobile robots and managing the joint deployment with </w:t>
      </w:r>
      <w:del w:id="15" w:author="昀哲 李" w:date="2024-09-02T21:19:00Z" w16du:dateUtc="2024-09-03T04:19:00Z">
        <w:r w:rsidDel="002E14DA">
          <w:rPr>
            <w:rFonts w:ascii="Cambria" w:eastAsiaTheme="minorEastAsia" w:hAnsi="Cambria" w:hint="eastAsia"/>
          </w:rPr>
          <w:delText xml:space="preserve">members of </w:delText>
        </w:r>
      </w:del>
      <w:r>
        <w:rPr>
          <w:rFonts w:ascii="Cambria" w:eastAsiaTheme="minorEastAsia" w:hAnsi="Cambria" w:hint="eastAsia"/>
        </w:rPr>
        <w:t xml:space="preserve">mechanical </w:t>
      </w:r>
      <w:del w:id="16" w:author="昀哲 李" w:date="2024-09-02T21:19:00Z" w16du:dateUtc="2024-09-03T04:19:00Z">
        <w:r w:rsidDel="002E14DA">
          <w:rPr>
            <w:rFonts w:ascii="Cambria" w:eastAsiaTheme="minorEastAsia" w:hAnsi="Cambria" w:hint="eastAsia"/>
          </w:rPr>
          <w:delText xml:space="preserve">engineering </w:delText>
        </w:r>
      </w:del>
      <w:r>
        <w:rPr>
          <w:rFonts w:ascii="Cambria" w:eastAsiaTheme="minorEastAsia" w:hAnsi="Cambria" w:hint="eastAsia"/>
        </w:rPr>
        <w:t xml:space="preserve">and control </w:t>
      </w:r>
      <w:del w:id="17" w:author="昀哲 李" w:date="2024-09-02T21:19:00Z" w16du:dateUtc="2024-09-03T04:19:00Z">
        <w:r w:rsidDel="002E14DA">
          <w:rPr>
            <w:rFonts w:ascii="Cambria" w:eastAsiaTheme="minorEastAsia" w:hAnsi="Cambria" w:hint="eastAsia"/>
          </w:rPr>
          <w:delText>system</w:delText>
        </w:r>
      </w:del>
      <w:ins w:id="18" w:author="昀哲 李" w:date="2024-09-02T21:19:00Z" w16du:dateUtc="2024-09-03T04:19:00Z">
        <w:r w:rsidR="002E14DA">
          <w:rPr>
            <w:rFonts w:ascii="Cambria" w:eastAsiaTheme="minorEastAsia" w:hAnsi="Cambria" w:hint="eastAsia"/>
          </w:rPr>
          <w:t>members</w:t>
        </w:r>
      </w:ins>
      <w:r>
        <w:rPr>
          <w:rFonts w:ascii="Cambria" w:eastAsiaTheme="minorEastAsia" w:hAnsi="Cambria" w:hint="eastAsia"/>
        </w:rPr>
        <w:t xml:space="preserve">, ensuring our solution is feasible on the real robots with stability and scalability. Eventually, I </w:t>
      </w:r>
      <w:proofErr w:type="spellStart"/>
      <w:r>
        <w:rPr>
          <w:rFonts w:ascii="Cambria" w:eastAsiaTheme="minorEastAsia" w:hAnsi="Cambria" w:hint="eastAsia"/>
        </w:rPr>
        <w:t>led</w:t>
      </w:r>
      <w:proofErr w:type="spellEnd"/>
      <w:r>
        <w:rPr>
          <w:rFonts w:ascii="Cambria" w:eastAsiaTheme="minorEastAsia" w:hAnsi="Cambria" w:hint="eastAsia"/>
        </w:rPr>
        <w:t xml:space="preserve"> my team winning the 3</w:t>
      </w:r>
      <w:r>
        <w:rPr>
          <w:rFonts w:ascii="Cambria" w:eastAsiaTheme="minorEastAsia" w:hAnsi="Cambria" w:hint="eastAsia"/>
          <w:vertAlign w:val="superscript"/>
        </w:rPr>
        <w:t>rd</w:t>
      </w:r>
      <w:r>
        <w:rPr>
          <w:rFonts w:ascii="Cambria" w:eastAsiaTheme="minorEastAsia" w:hAnsi="Cambria" w:hint="eastAsia"/>
        </w:rPr>
        <w:t xml:space="preserve"> place in </w:t>
      </w:r>
      <w:del w:id="19" w:author="昀哲 李" w:date="2024-09-02T20:56:00Z" w16du:dateUtc="2024-09-03T03:56:00Z">
        <w:r w:rsidDel="001E3F33">
          <w:rPr>
            <w:rFonts w:ascii="Cambria" w:eastAsiaTheme="minorEastAsia" w:hAnsi="Cambria" w:hint="eastAsia"/>
          </w:rPr>
          <w:delText xml:space="preserve">RoboMaster </w:delText>
        </w:r>
      </w:del>
      <w:ins w:id="20" w:author="昀哲 李" w:date="2024-09-02T20:56:00Z" w16du:dateUtc="2024-09-03T03:56:00Z">
        <w:r w:rsidR="001E3F33">
          <w:rPr>
            <w:rFonts w:ascii="Cambria" w:eastAsiaTheme="minorEastAsia" w:hAnsi="Cambria" w:hint="eastAsia"/>
          </w:rPr>
          <w:t xml:space="preserve">the </w:t>
        </w:r>
      </w:ins>
      <w:r>
        <w:rPr>
          <w:rFonts w:ascii="Cambria" w:eastAsiaTheme="minorEastAsia" w:hAnsi="Cambria" w:hint="eastAsia"/>
        </w:rPr>
        <w:t>Competition,</w:t>
      </w:r>
      <w:del w:id="21" w:author="昀哲 李" w:date="2024-09-02T20:56:00Z" w16du:dateUtc="2024-09-03T03:56:00Z">
        <w:r w:rsidDel="001E3F33">
          <w:rPr>
            <w:rFonts w:ascii="Cambria" w:eastAsiaTheme="minorEastAsia" w:hAnsi="Cambria" w:hint="eastAsia"/>
          </w:rPr>
          <w:delText xml:space="preserve"> and</w:delText>
        </w:r>
      </w:del>
      <w:r>
        <w:rPr>
          <w:rFonts w:ascii="Cambria" w:eastAsiaTheme="minorEastAsia" w:hAnsi="Cambria" w:hint="eastAsia"/>
        </w:rPr>
        <w:t xml:space="preserve"> the Inspire Award and a spot to </w:t>
      </w:r>
      <w:del w:id="22" w:author="昀哲 李" w:date="2024-09-02T21:05:00Z" w16du:dateUtc="2024-09-03T04:05:00Z">
        <w:r w:rsidDel="00B56EF1">
          <w:rPr>
            <w:rFonts w:ascii="Cambria" w:eastAsiaTheme="minorEastAsia" w:hAnsi="Cambria" w:hint="eastAsia"/>
          </w:rPr>
          <w:delText xml:space="preserve">FIRST </w:delText>
        </w:r>
      </w:del>
      <w:r>
        <w:rPr>
          <w:rFonts w:ascii="Cambria" w:eastAsiaTheme="minorEastAsia" w:hAnsi="Cambria" w:hint="eastAsia"/>
        </w:rPr>
        <w:t>World Championship</w:t>
      </w:r>
      <w:ins w:id="23" w:author="昀哲 李" w:date="2024-09-02T20:56:00Z" w16du:dateUtc="2024-09-03T03:56:00Z">
        <w:r w:rsidR="001E3F33">
          <w:rPr>
            <w:rFonts w:ascii="Cambria" w:eastAsiaTheme="minorEastAsia" w:hAnsi="Cambria" w:hint="eastAsia"/>
          </w:rPr>
          <w:t>s</w:t>
        </w:r>
      </w:ins>
      <w:r>
        <w:rPr>
          <w:rFonts w:ascii="Cambria" w:eastAsiaTheme="minorEastAsia" w:hAnsi="Cambria" w:hint="eastAsia"/>
        </w:rPr>
        <w:t xml:space="preserve"> </w:t>
      </w:r>
      <w:del w:id="24" w:author="昀哲 李" w:date="2024-09-02T21:05:00Z" w16du:dateUtc="2024-09-03T04:05:00Z">
        <w:r w:rsidDel="007639AD">
          <w:rPr>
            <w:rFonts w:ascii="Cambria" w:eastAsiaTheme="minorEastAsia" w:hAnsi="Cambria" w:hint="eastAsia"/>
          </w:rPr>
          <w:delText xml:space="preserve">at Detroit </w:delText>
        </w:r>
      </w:del>
      <w:del w:id="25" w:author="昀哲 李" w:date="2024-09-02T20:57:00Z" w16du:dateUtc="2024-09-03T03:57:00Z">
        <w:r w:rsidDel="001E3F33">
          <w:rPr>
            <w:rFonts w:ascii="Cambria" w:eastAsiaTheme="minorEastAsia" w:hAnsi="Cambria" w:hint="eastAsia"/>
          </w:rPr>
          <w:delText>in the FIRST Tech Challenge</w:delText>
        </w:r>
      </w:del>
      <w:ins w:id="26" w:author="昀哲 李" w:date="2024-09-02T20:57:00Z" w16du:dateUtc="2024-09-03T03:57:00Z">
        <w:r w:rsidR="001E3F33">
          <w:rPr>
            <w:rFonts w:ascii="Cambria" w:eastAsiaTheme="minorEastAsia" w:hAnsi="Cambria" w:hint="eastAsia"/>
          </w:rPr>
          <w:t>for the first time</w:t>
        </w:r>
      </w:ins>
      <w:r>
        <w:rPr>
          <w:rFonts w:ascii="Cambria" w:eastAsiaTheme="minorEastAsia" w:hAnsi="Cambria" w:hint="eastAsia"/>
        </w:rPr>
        <w:t>. During my off-season from my robotics team, I worked as a part-time research assistant at Shanghai University, focusing on AI explainability and AI for Materials Science. With my combination background of technology and management, I achieved terrific performance during my internships at DJI and Momenta, where I applied my expertise in robotics, product management, and collaborative leadership to practical engineering challenges.</w:t>
      </w:r>
    </w:p>
    <w:p w14:paraId="09D44DB9" w14:textId="77777777" w:rsidR="008047A7" w:rsidRDefault="008047A7">
      <w:pPr>
        <w:rPr>
          <w:rFonts w:ascii="Cambria" w:eastAsiaTheme="minorEastAsia" w:hAnsi="Cambria"/>
        </w:rPr>
      </w:pPr>
    </w:p>
    <w:p w14:paraId="74B8D7A5" w14:textId="77777777" w:rsidR="008047A7" w:rsidRDefault="008047A7">
      <w:pPr>
        <w:rPr>
          <w:rFonts w:ascii="Cambria" w:eastAsiaTheme="minorEastAsia" w:hAnsi="Cambria"/>
        </w:rPr>
      </w:pPr>
    </w:p>
    <w:p w14:paraId="67BAC630" w14:textId="77777777" w:rsidR="008047A7" w:rsidRDefault="008047A7">
      <w:pPr>
        <w:rPr>
          <w:rFonts w:ascii="Cambria" w:eastAsiaTheme="minorEastAsia" w:hAnsi="Cambria"/>
        </w:rPr>
      </w:pPr>
    </w:p>
    <w:p w14:paraId="3CCC9346" w14:textId="77777777" w:rsidR="008047A7" w:rsidRDefault="008047A7">
      <w:pPr>
        <w:rPr>
          <w:rFonts w:ascii="Cambria" w:eastAsiaTheme="minorEastAsia" w:hAnsi="Cambria"/>
        </w:rPr>
      </w:pPr>
    </w:p>
    <w:p w14:paraId="615EED32" w14:textId="77777777" w:rsidR="008047A7" w:rsidRDefault="00000000">
      <w:pPr>
        <w:rPr>
          <w:rFonts w:ascii="Cambria" w:eastAsiaTheme="minorEastAsia" w:hAnsi="Cambria"/>
        </w:rPr>
      </w:pPr>
      <w:r>
        <w:rPr>
          <w:rFonts w:ascii="Cambria" w:eastAsiaTheme="minorEastAsia" w:hAnsi="Cambria" w:hint="eastAsia"/>
        </w:rPr>
        <w:t xml:space="preserve">Perspectives want to know: </w:t>
      </w:r>
    </w:p>
    <w:p w14:paraId="62D9D7F1" w14:textId="77777777" w:rsidR="008047A7" w:rsidRDefault="00000000">
      <w:pPr>
        <w:ind w:firstLine="420"/>
        <w:rPr>
          <w:rFonts w:ascii="Cambria" w:eastAsiaTheme="minorEastAsia" w:hAnsi="Cambria"/>
        </w:rPr>
      </w:pPr>
      <w:r>
        <w:rPr>
          <w:rFonts w:ascii="Cambria" w:eastAsiaTheme="minorEastAsia" w:hAnsi="Cambria" w:hint="eastAsia"/>
        </w:rPr>
        <w:t>Major, Concentration-EECS in Robotics, focus on virtual reality applications on Robots and generative AI.</w:t>
      </w:r>
    </w:p>
    <w:p w14:paraId="52BFBC80" w14:textId="77777777" w:rsidR="008047A7" w:rsidRDefault="00000000">
      <w:pPr>
        <w:ind w:firstLine="420"/>
        <w:rPr>
          <w:rFonts w:ascii="Cambria" w:eastAsiaTheme="minorEastAsia" w:hAnsi="Cambria"/>
        </w:rPr>
      </w:pPr>
      <w:r>
        <w:rPr>
          <w:rFonts w:ascii="Cambria" w:eastAsiaTheme="minorEastAsia" w:hAnsi="Cambria" w:hint="eastAsia"/>
        </w:rPr>
        <w:t xml:space="preserve">Past experience </w:t>
      </w:r>
      <w:r>
        <w:rPr>
          <w:rFonts w:ascii="Cambria" w:eastAsiaTheme="minorEastAsia" w:hAnsi="Cambria"/>
        </w:rPr>
        <w:t>–</w:t>
      </w:r>
      <w:r>
        <w:rPr>
          <w:rFonts w:ascii="Cambria" w:eastAsiaTheme="minorEastAsia" w:hAnsi="Cambria" w:hint="eastAsia"/>
        </w:rPr>
        <w:t xml:space="preserve"> internship in Momenta, developing software for General Motor </w:t>
      </w:r>
      <w:r>
        <w:rPr>
          <w:rFonts w:ascii="Cambria" w:eastAsiaTheme="minorEastAsia" w:hAnsi="Cambria"/>
        </w:rPr>
        <w:t>Cadillac</w:t>
      </w:r>
      <w:r>
        <w:rPr>
          <w:rFonts w:ascii="Cambria" w:eastAsiaTheme="minorEastAsia" w:hAnsi="Cambria" w:hint="eastAsia"/>
        </w:rPr>
        <w:t>, team leader of DJI and FIRST</w:t>
      </w:r>
      <w:r>
        <w:rPr>
          <w:rFonts w:ascii="Cambria" w:eastAsiaTheme="minorEastAsia" w:hAnsi="Cambria" w:hint="eastAsia"/>
          <w:vertAlign w:val="superscript"/>
        </w:rPr>
        <w:t>®</w:t>
      </w:r>
      <w:r>
        <w:rPr>
          <w:rFonts w:ascii="Cambria" w:eastAsiaTheme="minorEastAsia" w:hAnsi="Cambria" w:hint="eastAsia"/>
        </w:rPr>
        <w:t xml:space="preserve"> Robotics Competition from 2018-2024, research on explainable AI and Data Mining for Materials Science</w:t>
      </w:r>
    </w:p>
    <w:p w14:paraId="1A1B9992" w14:textId="77777777" w:rsidR="008047A7" w:rsidRDefault="008047A7">
      <w:pPr>
        <w:ind w:firstLine="420"/>
        <w:rPr>
          <w:rFonts w:ascii="Cambria" w:eastAsiaTheme="minorEastAsia" w:hAnsi="Cambria"/>
        </w:rPr>
      </w:pPr>
    </w:p>
    <w:p w14:paraId="1EDB438B" w14:textId="77777777" w:rsidR="008047A7" w:rsidRDefault="00000000">
      <w:pPr>
        <w:rPr>
          <w:rFonts w:ascii="Cambria" w:eastAsiaTheme="minorEastAsia" w:hAnsi="Cambria"/>
        </w:rPr>
      </w:pPr>
      <w:r>
        <w:rPr>
          <w:rFonts w:ascii="Cambria" w:eastAsiaTheme="minorEastAsia" w:hAnsi="Cambria" w:hint="eastAsia"/>
        </w:rPr>
        <w:t>Skills bring to the team</w:t>
      </w:r>
    </w:p>
    <w:p w14:paraId="0186F799" w14:textId="77777777" w:rsidR="008047A7" w:rsidRDefault="00000000">
      <w:pPr>
        <w:rPr>
          <w:rFonts w:ascii="Cambria" w:eastAsiaTheme="minorEastAsia" w:hAnsi="Cambria"/>
        </w:rPr>
      </w:pPr>
      <w:r>
        <w:rPr>
          <w:rFonts w:ascii="Cambria" w:eastAsiaTheme="minorEastAsia" w:hAnsi="Cambria"/>
        </w:rPr>
        <w:tab/>
      </w:r>
      <w:r>
        <w:rPr>
          <w:rFonts w:ascii="Cambria" w:eastAsiaTheme="minorEastAsia" w:hAnsi="Cambria" w:hint="eastAsia"/>
        </w:rPr>
        <w:t>Technology</w:t>
      </w:r>
    </w:p>
    <w:p w14:paraId="4AB69089" w14:textId="77777777" w:rsidR="008047A7" w:rsidRDefault="00000000">
      <w:pPr>
        <w:rPr>
          <w:rFonts w:ascii="Cambria" w:eastAsiaTheme="minorEastAsia" w:hAnsi="Cambria"/>
        </w:rPr>
      </w:pPr>
      <w:r>
        <w:rPr>
          <w:rFonts w:ascii="Cambria" w:eastAsiaTheme="minorEastAsia" w:hAnsi="Cambria"/>
        </w:rPr>
        <w:tab/>
      </w:r>
      <w:r>
        <w:rPr>
          <w:rFonts w:ascii="Cambria" w:eastAsiaTheme="minorEastAsia" w:hAnsi="Cambria" w:hint="eastAsia"/>
        </w:rPr>
        <w:t>Management: Time and Team</w:t>
      </w:r>
    </w:p>
    <w:p w14:paraId="30ED7490" w14:textId="77777777" w:rsidR="008047A7" w:rsidRDefault="008047A7">
      <w:pPr>
        <w:rPr>
          <w:rFonts w:ascii="Cambria" w:eastAsiaTheme="minorEastAsia" w:hAnsi="Cambria"/>
        </w:rPr>
      </w:pPr>
    </w:p>
    <w:p w14:paraId="572ADD48" w14:textId="77777777" w:rsidR="008047A7" w:rsidRDefault="00000000">
      <w:pPr>
        <w:rPr>
          <w:rFonts w:ascii="Cambria" w:eastAsiaTheme="minorEastAsia" w:hAnsi="Cambria"/>
        </w:rPr>
      </w:pPr>
      <w:r>
        <w:rPr>
          <w:rFonts w:ascii="Cambria" w:eastAsiaTheme="minorEastAsia" w:hAnsi="Cambria" w:hint="eastAsia"/>
        </w:rPr>
        <w:t>Interests motivate me:</w:t>
      </w:r>
    </w:p>
    <w:p w14:paraId="6ED1F09D" w14:textId="77777777" w:rsidR="008047A7" w:rsidRDefault="00000000">
      <w:pPr>
        <w:rPr>
          <w:rFonts w:ascii="Cambria" w:eastAsiaTheme="minorEastAsia" w:hAnsi="Cambria"/>
        </w:rPr>
      </w:pPr>
      <w:r>
        <w:rPr>
          <w:rFonts w:ascii="Cambria" w:eastAsiaTheme="minorEastAsia" w:hAnsi="Cambria"/>
        </w:rPr>
        <w:tab/>
      </w:r>
      <w:r>
        <w:rPr>
          <w:rFonts w:ascii="Cambria" w:eastAsiaTheme="minorEastAsia" w:hAnsi="Cambria" w:hint="eastAsia"/>
        </w:rPr>
        <w:t>Empower robots to collaborate with human more safely and more efficiently.</w:t>
      </w:r>
    </w:p>
    <w:p w14:paraId="76671D80" w14:textId="77777777" w:rsidR="008047A7" w:rsidRDefault="00000000">
      <w:pPr>
        <w:rPr>
          <w:rFonts w:ascii="Cambria" w:eastAsiaTheme="minorEastAsia" w:hAnsi="Cambria"/>
        </w:rPr>
      </w:pPr>
      <w:r>
        <w:rPr>
          <w:rFonts w:ascii="Cambria" w:eastAsiaTheme="minorEastAsia" w:hAnsi="Cambria"/>
        </w:rPr>
        <w:tab/>
      </w:r>
      <w:r>
        <w:rPr>
          <w:rFonts w:ascii="Cambria" w:eastAsiaTheme="minorEastAsia" w:hAnsi="Cambria" w:hint="eastAsia"/>
        </w:rPr>
        <w:t>Ironman in hazardous environment</w:t>
      </w:r>
    </w:p>
    <w:p w14:paraId="19783DD5" w14:textId="77777777" w:rsidR="008047A7" w:rsidRDefault="008047A7">
      <w:pPr>
        <w:rPr>
          <w:rFonts w:ascii="Cambria" w:eastAsiaTheme="minorEastAsia" w:hAnsi="Cambria"/>
        </w:rPr>
      </w:pPr>
    </w:p>
    <w:p w14:paraId="2FA42E1C" w14:textId="77777777" w:rsidR="008047A7" w:rsidRDefault="008047A7">
      <w:pPr>
        <w:rPr>
          <w:rFonts w:ascii="Cambria" w:eastAsiaTheme="minorEastAsia" w:hAnsi="Cambria"/>
        </w:rPr>
      </w:pPr>
    </w:p>
    <w:p w14:paraId="67916283" w14:textId="77777777" w:rsidR="008047A7" w:rsidRDefault="008047A7">
      <w:pPr>
        <w:rPr>
          <w:rFonts w:ascii="Cambria" w:eastAsiaTheme="minorEastAsia" w:hAnsi="Cambria"/>
        </w:rPr>
      </w:pPr>
    </w:p>
    <w:p w14:paraId="65DBD014" w14:textId="77777777" w:rsidR="008047A7" w:rsidRDefault="00000000">
      <w:pPr>
        <w:rPr>
          <w:rFonts w:ascii="Cambria" w:eastAsiaTheme="minorEastAsia" w:hAnsi="Cambria"/>
        </w:rPr>
      </w:pPr>
      <w:r>
        <w:rPr>
          <w:rFonts w:ascii="Cambria" w:eastAsiaTheme="minorEastAsia" w:hAnsi="Cambria" w:hint="eastAsia"/>
        </w:rPr>
        <w:t>Jonas Li is a master</w:t>
      </w:r>
      <w:r>
        <w:rPr>
          <w:rFonts w:ascii="Cambria" w:eastAsiaTheme="minorEastAsia" w:hAnsi="Cambria"/>
        </w:rPr>
        <w:t>’</w:t>
      </w:r>
      <w:r>
        <w:rPr>
          <w:rFonts w:ascii="Cambria" w:eastAsiaTheme="minorEastAsia" w:hAnsi="Cambria" w:hint="eastAsia"/>
        </w:rPr>
        <w:t xml:space="preserve">s student of EECS in Robotics at UC Berkeley, serving as team leader for robotics competition team from 2018-2024. Specializing in xxx, he possesses a deep expertise in Computer Vision, Generative AI, and Robotics. Jonas has garnered hands-on product management experience from his internships at Momenta, where he integrated technology with product management, showcasing leadership to facilitate team-wise </w:t>
      </w:r>
      <w:r>
        <w:rPr>
          <w:rFonts w:ascii="Cambria" w:eastAsiaTheme="minorEastAsia" w:hAnsi="Cambria" w:hint="eastAsia"/>
        </w:rPr>
        <w:lastRenderedPageBreak/>
        <w:t xml:space="preserve">performance. Further solidifying his credentials, he has conducted research at FHL VIVE Center for remote operation </w:t>
      </w:r>
      <w:r>
        <w:rPr>
          <w:rFonts w:ascii="Cambria" w:eastAsiaTheme="minorEastAsia" w:hAnsi="Cambria"/>
        </w:rPr>
        <w:t>application</w:t>
      </w:r>
      <w:r>
        <w:rPr>
          <w:rFonts w:ascii="Cambria" w:eastAsiaTheme="minorEastAsia" w:hAnsi="Cambria" w:hint="eastAsia"/>
        </w:rPr>
        <w:t>s using enhanced reality.</w:t>
      </w:r>
    </w:p>
    <w:p w14:paraId="1C26A35D" w14:textId="77777777" w:rsidR="008047A7" w:rsidRDefault="008047A7">
      <w:pPr>
        <w:rPr>
          <w:rFonts w:ascii="Cambria" w:eastAsiaTheme="minorEastAsia" w:hAnsi="Cambria"/>
        </w:rPr>
      </w:pPr>
    </w:p>
    <w:p w14:paraId="70A643FC" w14:textId="77777777" w:rsidR="008047A7" w:rsidRDefault="008047A7">
      <w:pPr>
        <w:rPr>
          <w:rFonts w:ascii="Cambria" w:eastAsiaTheme="minorEastAsia" w:hAnsi="Cambria"/>
        </w:rPr>
      </w:pPr>
    </w:p>
    <w:p w14:paraId="347CCA46" w14:textId="77777777" w:rsidR="008047A7" w:rsidRDefault="008047A7">
      <w:pPr>
        <w:rPr>
          <w:rFonts w:ascii="Cambria" w:eastAsiaTheme="minorEastAsia" w:hAnsi="Cambria"/>
        </w:rPr>
      </w:pPr>
    </w:p>
    <w:p w14:paraId="75874A05" w14:textId="77777777" w:rsidR="008047A7" w:rsidRDefault="008047A7">
      <w:pPr>
        <w:rPr>
          <w:rFonts w:ascii="Cambria" w:eastAsiaTheme="minorEastAsia" w:hAnsi="Cambria"/>
        </w:rPr>
      </w:pPr>
    </w:p>
    <w:p w14:paraId="5983FED5" w14:textId="77777777" w:rsidR="008047A7" w:rsidRDefault="008047A7">
      <w:pPr>
        <w:rPr>
          <w:rFonts w:ascii="Cambria" w:eastAsiaTheme="minorEastAsia" w:hAnsi="Cambria"/>
        </w:rPr>
      </w:pPr>
    </w:p>
    <w:p w14:paraId="7161F62C" w14:textId="77777777" w:rsidR="008047A7" w:rsidRDefault="00000000">
      <w:pPr>
        <w:rPr>
          <w:rFonts w:ascii="Cambria" w:eastAsiaTheme="minorEastAsia" w:hAnsi="Cambria"/>
        </w:rPr>
      </w:pPr>
      <w:r>
        <w:rPr>
          <w:rFonts w:ascii="Cambria" w:eastAsiaTheme="minorEastAsia" w:hAnsi="Cambria"/>
        </w:rPr>
        <w:t xml:space="preserve">Yunzhe Li is the Team Leader of SRM competing for RoboMaster at Shanghai University, and alumni of FIRST® and RoboMaster. He served as the Team Leader of FTC 1408-Facing </w:t>
      </w:r>
      <w:proofErr w:type="gramStart"/>
      <w:r>
        <w:rPr>
          <w:rFonts w:ascii="Cambria" w:eastAsiaTheme="minorEastAsia" w:hAnsi="Cambria"/>
        </w:rPr>
        <w:t>The</w:t>
      </w:r>
      <w:proofErr w:type="gramEnd"/>
      <w:r>
        <w:rPr>
          <w:rFonts w:ascii="Cambria" w:eastAsiaTheme="minorEastAsia" w:hAnsi="Cambria"/>
        </w:rPr>
        <w:t xml:space="preserve"> Giants at Shanghai Xinzhuang Senior High School from 2017-2020.</w:t>
      </w:r>
    </w:p>
    <w:p w14:paraId="562DDC1C" w14:textId="77777777" w:rsidR="008047A7" w:rsidRDefault="00000000">
      <w:pPr>
        <w:rPr>
          <w:rFonts w:ascii="Cambria" w:eastAsiaTheme="minorEastAsia" w:hAnsi="Cambria"/>
        </w:rPr>
      </w:pPr>
      <w:r>
        <w:rPr>
          <w:rFonts w:ascii="Cambria" w:eastAsiaTheme="minorEastAsia" w:hAnsi="Cambria"/>
        </w:rPr>
        <w:t xml:space="preserve">Yunzhe Li is a passionate robotics practitioner with diverse experience in robotics competitions, researches on Machine Learning within NASICON, computer vision applications of industrial robots and machine learning practical applications. His research interests in robotics fixates on manipulation and recognition, especially for advanced abilities in complex environments, to empower robots to collaborate with human more efficiently in hazardous tasks like earthquake salvation and </w:t>
      </w:r>
      <w:proofErr w:type="gramStart"/>
      <w:r>
        <w:rPr>
          <w:rFonts w:ascii="Cambria" w:eastAsiaTheme="minorEastAsia" w:hAnsi="Cambria"/>
        </w:rPr>
        <w:t>deep sea</w:t>
      </w:r>
      <w:proofErr w:type="gramEnd"/>
      <w:r>
        <w:rPr>
          <w:rFonts w:ascii="Cambria" w:eastAsiaTheme="minorEastAsia" w:hAnsi="Cambria"/>
        </w:rPr>
        <w:t xml:space="preserve"> expedition. In addition to his technical contributions, he is a regional leading voice for inspiring young generations to better explore the world with STEM and to transform our culture by creating a global community where science and technology are celebrated.</w:t>
      </w:r>
    </w:p>
    <w:p w14:paraId="38620E31" w14:textId="77777777" w:rsidR="008047A7" w:rsidRDefault="00000000">
      <w:pPr>
        <w:rPr>
          <w:rFonts w:ascii="Cambria" w:eastAsiaTheme="minorEastAsia" w:hAnsi="Cambria"/>
        </w:rPr>
      </w:pPr>
      <w:r>
        <w:rPr>
          <w:rFonts w:ascii="Cambria" w:eastAsiaTheme="minorEastAsia" w:hAnsi="Cambria"/>
        </w:rPr>
        <w:t xml:space="preserve">Yunzhe Li has been promoting FIRST® and RoboMaster in the community to ensure the on-target understanding of science and technology, including being interviewed by </w:t>
      </w:r>
      <w:proofErr w:type="spellStart"/>
      <w:r>
        <w:rPr>
          <w:rFonts w:ascii="Cambria" w:eastAsiaTheme="minorEastAsia" w:hAnsi="Cambria"/>
        </w:rPr>
        <w:t>Jiefang</w:t>
      </w:r>
      <w:proofErr w:type="spellEnd"/>
      <w:r>
        <w:rPr>
          <w:rFonts w:ascii="Cambria" w:eastAsiaTheme="minorEastAsia" w:hAnsi="Cambria"/>
        </w:rPr>
        <w:t xml:space="preserve"> Daily News and Shanghai </w:t>
      </w:r>
      <w:proofErr w:type="spellStart"/>
      <w:r>
        <w:rPr>
          <w:rFonts w:ascii="Cambria" w:eastAsiaTheme="minorEastAsia" w:hAnsi="Cambria"/>
        </w:rPr>
        <w:t>Baoshan</w:t>
      </w:r>
      <w:proofErr w:type="spellEnd"/>
      <w:r>
        <w:rPr>
          <w:rFonts w:ascii="Cambria" w:eastAsiaTheme="minorEastAsia" w:hAnsi="Cambria"/>
        </w:rPr>
        <w:t xml:space="preserve"> District </w:t>
      </w:r>
      <w:proofErr w:type="spellStart"/>
      <w:r>
        <w:rPr>
          <w:rFonts w:ascii="Cambria" w:eastAsiaTheme="minorEastAsia" w:hAnsi="Cambria"/>
        </w:rPr>
        <w:t>Wechat</w:t>
      </w:r>
      <w:proofErr w:type="spellEnd"/>
      <w:r>
        <w:rPr>
          <w:rFonts w:ascii="Cambria" w:eastAsiaTheme="minorEastAsia" w:hAnsi="Cambria"/>
        </w:rPr>
        <w:t xml:space="preserve"> Public Account, where I encouraged university students to apply theories into practice, and participating in the Minhang - Hong Kong Students Science and Technology Summer Camp, Regional TV show: Super Parents Club, Regional TV show: Young Edison, YEA (Young Entrepreneur Academy), where I advocated girls and boys to enjoy equal opportunities in STEM and robotics industry.</w:t>
      </w:r>
    </w:p>
    <w:p w14:paraId="24C7367C" w14:textId="77777777" w:rsidR="008047A7" w:rsidRDefault="00000000">
      <w:pPr>
        <w:rPr>
          <w:rFonts w:ascii="Cambria" w:eastAsiaTheme="minorEastAsia" w:hAnsi="Cambria"/>
        </w:rPr>
      </w:pPr>
      <w:r>
        <w:rPr>
          <w:rFonts w:ascii="Cambria" w:eastAsiaTheme="minorEastAsia" w:hAnsi="Cambria"/>
        </w:rPr>
        <w:t xml:space="preserve">Yunzhe Li is a recipient of the 1st Prize of Robot Combat Awards of Sentry Robot of RMUC 2023, Final Tournament, 3rd Place in 3V3 Match of RMUL 2023, Regional </w:t>
      </w:r>
      <w:proofErr w:type="gramStart"/>
      <w:r>
        <w:rPr>
          <w:rFonts w:ascii="Cambria" w:eastAsiaTheme="minorEastAsia" w:hAnsi="Cambria"/>
        </w:rPr>
        <w:t>Competition(</w:t>
      </w:r>
      <w:proofErr w:type="gramEnd"/>
      <w:r>
        <w:rPr>
          <w:rFonts w:ascii="Cambria" w:eastAsiaTheme="minorEastAsia" w:hAnsi="Cambria"/>
        </w:rPr>
        <w:t>Shanghai), the Inspire Award in FIRST® Tech Challenge Shanghai American School Qualifier in 2018, several 2nd and 3rd Prizes in RMUL/RMUC in 2022 and 2023, and 3 Connect Awards in 2018 and 2019. He was a participant of FIRST® Detroit World Championship - Edison Division in 2018.</w:t>
      </w:r>
    </w:p>
    <w:p w14:paraId="61F6822E" w14:textId="77777777" w:rsidR="008047A7" w:rsidRDefault="008047A7">
      <w:pPr>
        <w:rPr>
          <w:rFonts w:ascii="Cambria" w:eastAsiaTheme="minorEastAsia" w:hAnsi="Cambria"/>
        </w:rPr>
      </w:pPr>
    </w:p>
    <w:p w14:paraId="4F33AA66" w14:textId="77777777" w:rsidR="008047A7" w:rsidRDefault="008047A7">
      <w:pPr>
        <w:rPr>
          <w:rFonts w:ascii="Cambria" w:eastAsiaTheme="minorEastAsia" w:hAnsi="Cambria"/>
        </w:rPr>
      </w:pPr>
    </w:p>
    <w:p w14:paraId="49F948B6" w14:textId="77777777" w:rsidR="008047A7" w:rsidRDefault="008047A7">
      <w:pPr>
        <w:rPr>
          <w:rFonts w:ascii="Cambria" w:eastAsiaTheme="minorEastAsia" w:hAnsi="Cambria"/>
        </w:rPr>
      </w:pPr>
    </w:p>
    <w:sectPr w:rsidR="008047A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昀哲 李" w:date="2024-09-02T16:08:00Z" w:initials="昀李">
    <w:p w14:paraId="749C409A" w14:textId="77777777" w:rsidR="008047A7" w:rsidRDefault="00000000">
      <w:pPr>
        <w:pStyle w:val="CommentText"/>
        <w:rPr>
          <w:rFonts w:eastAsiaTheme="minorEastAsia"/>
        </w:rPr>
      </w:pPr>
      <w:r>
        <w:rPr>
          <w:rFonts w:eastAsiaTheme="minorEastAsia" w:hint="eastAsia"/>
        </w:rPr>
        <w:t>Should it be ironman or just ability</w:t>
      </w:r>
    </w:p>
  </w:comment>
  <w:comment w:id="1" w:author="昀哲 李" w:date="2024-09-02T16:08:00Z" w:initials="昀李">
    <w:p w14:paraId="1687558B" w14:textId="77777777" w:rsidR="008047A7" w:rsidRDefault="00000000">
      <w:pPr>
        <w:pStyle w:val="CommentText"/>
        <w:rPr>
          <w:rFonts w:eastAsiaTheme="minorEastAsia"/>
        </w:rPr>
      </w:pPr>
      <w:r>
        <w:rPr>
          <w:rFonts w:eastAsiaTheme="minorEastAsia"/>
        </w:rPr>
        <w:t>S</w:t>
      </w:r>
      <w:r>
        <w:rPr>
          <w:rFonts w:eastAsiaTheme="minorEastAsia" w:hint="eastAsia"/>
        </w:rPr>
        <w:t>hould it be 7 years or 2018-2024</w:t>
      </w:r>
    </w:p>
  </w:comment>
  <w:comment w:id="2" w:author="昀哲 李" w:date="2024-09-02T16:09:00Z" w:initials="昀李">
    <w:p w14:paraId="5B530361" w14:textId="77777777" w:rsidR="008047A7" w:rsidRDefault="00000000">
      <w:pPr>
        <w:pStyle w:val="CommentText"/>
        <w:rPr>
          <w:rFonts w:eastAsiaTheme="minorEastAsia"/>
        </w:rPr>
      </w:pPr>
      <w:r>
        <w:rPr>
          <w:rFonts w:eastAsiaTheme="minorEastAsia" w:hint="eastAsia"/>
        </w:rPr>
        <w:t>Should I include some experience on TV show to promote 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49C409A" w15:done="0"/>
  <w15:commentEx w15:paraId="1687558B" w15:done="0"/>
  <w15:commentEx w15:paraId="5B5303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49C409A" w16cid:durableId="3A57D590"/>
  <w16cid:commentId w16cid:paraId="1687558B" w16cid:durableId="4A1D906F"/>
  <w16cid:commentId w16cid:paraId="5B530361" w16cid:durableId="5B6FED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昀哲 李">
    <w15:presenceInfo w15:providerId="Windows Live" w15:userId="004bb6089b978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trackRevisions/>
  <w:defaultTabStop w:val="420"/>
  <w:characterSpacingControl w:val="doNotCompress"/>
  <w:compat>
    <w:useFELayout/>
    <w:compatSetting w:name="compatibilityMode" w:uri="http://schemas.microsoft.com/office/word" w:val="12"/>
    <w:compatSetting w:name="useWord2013TrackBottomHyphenation" w:uri="http://schemas.microsoft.com/office/word" w:val="1"/>
  </w:compat>
  <w:docVars>
    <w:docVar w:name="commondata" w:val="eyJoZGlkIjoiNWU2ZGVlMDhmYTBjYjAwNzEyZGRhMzE5OTJmYmQ3NmIifQ=="/>
  </w:docVars>
  <w:rsids>
    <w:rsidRoot w:val="00AA5083"/>
    <w:rsid w:val="00036B89"/>
    <w:rsid w:val="000A4DFD"/>
    <w:rsid w:val="000F6D10"/>
    <w:rsid w:val="00104CD7"/>
    <w:rsid w:val="001155DE"/>
    <w:rsid w:val="00180EF3"/>
    <w:rsid w:val="001A32ED"/>
    <w:rsid w:val="001E3F33"/>
    <w:rsid w:val="001F3AE1"/>
    <w:rsid w:val="001F6972"/>
    <w:rsid w:val="002079B5"/>
    <w:rsid w:val="00232CA7"/>
    <w:rsid w:val="00243A38"/>
    <w:rsid w:val="00244CC8"/>
    <w:rsid w:val="00284A84"/>
    <w:rsid w:val="00287FDF"/>
    <w:rsid w:val="002D53B7"/>
    <w:rsid w:val="002E14DA"/>
    <w:rsid w:val="002F0F38"/>
    <w:rsid w:val="00304988"/>
    <w:rsid w:val="00354B35"/>
    <w:rsid w:val="00390FFC"/>
    <w:rsid w:val="00392D56"/>
    <w:rsid w:val="003A1F48"/>
    <w:rsid w:val="003D3DA0"/>
    <w:rsid w:val="003F17B4"/>
    <w:rsid w:val="004001C4"/>
    <w:rsid w:val="00405D7C"/>
    <w:rsid w:val="00462DD4"/>
    <w:rsid w:val="004762B6"/>
    <w:rsid w:val="00495528"/>
    <w:rsid w:val="004A2B45"/>
    <w:rsid w:val="004C5CD9"/>
    <w:rsid w:val="004D206F"/>
    <w:rsid w:val="004E7A09"/>
    <w:rsid w:val="004F371F"/>
    <w:rsid w:val="0050636D"/>
    <w:rsid w:val="00551D25"/>
    <w:rsid w:val="00590E22"/>
    <w:rsid w:val="005D5E18"/>
    <w:rsid w:val="005F39E7"/>
    <w:rsid w:val="00643466"/>
    <w:rsid w:val="00653856"/>
    <w:rsid w:val="00685573"/>
    <w:rsid w:val="006A17D7"/>
    <w:rsid w:val="00723109"/>
    <w:rsid w:val="00746148"/>
    <w:rsid w:val="007639AD"/>
    <w:rsid w:val="007F5F84"/>
    <w:rsid w:val="008047A7"/>
    <w:rsid w:val="00812FE3"/>
    <w:rsid w:val="00827B58"/>
    <w:rsid w:val="00880808"/>
    <w:rsid w:val="008E06AF"/>
    <w:rsid w:val="008F1439"/>
    <w:rsid w:val="008F60E3"/>
    <w:rsid w:val="0090344D"/>
    <w:rsid w:val="00934B8C"/>
    <w:rsid w:val="00944873"/>
    <w:rsid w:val="0096076C"/>
    <w:rsid w:val="009A5E3A"/>
    <w:rsid w:val="009A68B4"/>
    <w:rsid w:val="009D070F"/>
    <w:rsid w:val="00A42BBE"/>
    <w:rsid w:val="00A513B1"/>
    <w:rsid w:val="00A91EB9"/>
    <w:rsid w:val="00A95548"/>
    <w:rsid w:val="00AA5083"/>
    <w:rsid w:val="00AB4AA5"/>
    <w:rsid w:val="00AE6AF3"/>
    <w:rsid w:val="00B36BE7"/>
    <w:rsid w:val="00B51E8D"/>
    <w:rsid w:val="00B56EF1"/>
    <w:rsid w:val="00B65C20"/>
    <w:rsid w:val="00B725F1"/>
    <w:rsid w:val="00B726E7"/>
    <w:rsid w:val="00BC785B"/>
    <w:rsid w:val="00BE6AE5"/>
    <w:rsid w:val="00BE7288"/>
    <w:rsid w:val="00BF48EB"/>
    <w:rsid w:val="00C1238E"/>
    <w:rsid w:val="00C4693E"/>
    <w:rsid w:val="00C54FE3"/>
    <w:rsid w:val="00C666BC"/>
    <w:rsid w:val="00C742A5"/>
    <w:rsid w:val="00C87910"/>
    <w:rsid w:val="00CA4C12"/>
    <w:rsid w:val="00CC0B1E"/>
    <w:rsid w:val="00CE2DA0"/>
    <w:rsid w:val="00D00D6A"/>
    <w:rsid w:val="00D11620"/>
    <w:rsid w:val="00D1560D"/>
    <w:rsid w:val="00D23093"/>
    <w:rsid w:val="00D24E6D"/>
    <w:rsid w:val="00D8474B"/>
    <w:rsid w:val="00DD4728"/>
    <w:rsid w:val="00DF1113"/>
    <w:rsid w:val="00E33410"/>
    <w:rsid w:val="00E50787"/>
    <w:rsid w:val="00EA3A8F"/>
    <w:rsid w:val="00F915C4"/>
    <w:rsid w:val="00F943F6"/>
    <w:rsid w:val="00F944B7"/>
    <w:rsid w:val="00FF644C"/>
    <w:rsid w:val="01E7024A"/>
    <w:rsid w:val="31151343"/>
    <w:rsid w:val="485C38B7"/>
    <w:rsid w:val="53390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934D"/>
  <w15:docId w15:val="{069E05C4-F5DB-4D1A-8D22-70942101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eastAsia="Times New Roman"/>
      <w:kern w:val="2"/>
      <w:sz w:val="21"/>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jc w:val="left"/>
    </w:pPr>
  </w:style>
  <w:style w:type="paragraph" w:styleId="CommentSubject">
    <w:name w:val="annotation subject"/>
    <w:basedOn w:val="CommentText"/>
    <w:next w:val="CommentText"/>
    <w:link w:val="CommentSubjectChar"/>
    <w:uiPriority w:val="99"/>
    <w:semiHidden/>
    <w:unhideWhenUsed/>
    <w:rPr>
      <w:b/>
      <w:bCs/>
    </w:rPr>
  </w:style>
  <w:style w:type="character" w:styleId="CommentReference">
    <w:name w:val="annotation reference"/>
    <w:basedOn w:val="DefaultParagraphFont"/>
    <w:uiPriority w:val="99"/>
    <w:semiHidden/>
    <w:unhideWhenUsed/>
    <w:rPr>
      <w:sz w:val="21"/>
      <w:szCs w:val="21"/>
    </w:rPr>
  </w:style>
  <w:style w:type="character" w:customStyle="1" w:styleId="CommentTextChar">
    <w:name w:val="Comment Text Char"/>
    <w:basedOn w:val="DefaultParagraphFont"/>
    <w:link w:val="CommentText"/>
    <w:uiPriority w:val="99"/>
    <w:semiHidden/>
    <w:rPr>
      <w:rFonts w:eastAsia="Times New Roman"/>
    </w:rPr>
  </w:style>
  <w:style w:type="character" w:customStyle="1" w:styleId="CommentSubjectChar">
    <w:name w:val="Comment Subject Char"/>
    <w:basedOn w:val="CommentTextChar"/>
    <w:link w:val="CommentSubject"/>
    <w:uiPriority w:val="99"/>
    <w:semiHidden/>
    <w:rPr>
      <w:rFonts w:eastAsia="Times New Roman"/>
      <w:b/>
      <w:bCs/>
    </w:rPr>
  </w:style>
  <w:style w:type="paragraph" w:styleId="Revision">
    <w:name w:val="Revision"/>
    <w:hidden/>
    <w:uiPriority w:val="99"/>
    <w:unhideWhenUsed/>
    <w:rsid w:val="004A2B45"/>
    <w:rPr>
      <w:rFonts w:eastAsia="Times New Roman"/>
      <w:kern w:val="2"/>
      <w:sz w:val="21"/>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948</Words>
  <Characters>5405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昀哲 李</dc:creator>
  <cp:lastModifiedBy>昀哲 李</cp:lastModifiedBy>
  <cp:revision>79</cp:revision>
  <dcterms:created xsi:type="dcterms:W3CDTF">2024-09-02T18:32:00Z</dcterms:created>
  <dcterms:modified xsi:type="dcterms:W3CDTF">2024-09-03T05:32:00Z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790B8B140F9A4BE29BA63D0824F06417_12</vt:lpwstr>
  </property>
</Properties>
</file>